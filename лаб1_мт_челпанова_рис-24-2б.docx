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48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3BF0EF2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3AD361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70060C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D7F05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EBCA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84AB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B4C8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22AF5" w14:textId="190BDC6C" w:rsidR="00CA3095" w:rsidRPr="002457E8" w:rsidRDefault="00CA3095" w:rsidP="00CA309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№1</w:t>
      </w:r>
      <w:r w:rsidRPr="00245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156E0A" w:rsidRPr="00DA76B6">
        <w:rPr>
          <w:rFonts w:ascii="Times New Roman" w:hAnsi="Times New Roman" w:cs="Times New Roman"/>
          <w:b/>
          <w:bCs/>
          <w:sz w:val="28"/>
          <w:szCs w:val="28"/>
        </w:rPr>
        <w:t>«Маши</w:t>
      </w:r>
      <w:r w:rsidR="00156E0A" w:rsidRPr="00FB228C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156E0A" w:rsidRPr="00DA76B6">
        <w:rPr>
          <w:rFonts w:ascii="Times New Roman" w:hAnsi="Times New Roman" w:cs="Times New Roman"/>
          <w:b/>
          <w:bCs/>
          <w:sz w:val="28"/>
          <w:szCs w:val="28"/>
        </w:rPr>
        <w:t xml:space="preserve"> Тьюринга»</w:t>
      </w:r>
    </w:p>
    <w:p w14:paraId="5A86CBB9" w14:textId="77777777" w:rsidR="00CA3095" w:rsidRPr="002457E8" w:rsidRDefault="00CA3095" w:rsidP="00CA30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42666E" w14:textId="77777777" w:rsidR="00CA3095" w:rsidRPr="002457E8" w:rsidRDefault="00CA3095" w:rsidP="00CA30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044DC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гр. РИС-24-2б</w:t>
      </w:r>
    </w:p>
    <w:p w14:paraId="5319E8B4" w14:textId="26D499F5" w:rsidR="002457E8" w:rsidRPr="002457E8" w:rsidRDefault="002457E8" w:rsidP="002457E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Челпанова А. А.                             </w:t>
      </w:r>
    </w:p>
    <w:p w14:paraId="588B7B5A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A082214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                                      </w:t>
      </w:r>
    </w:p>
    <w:p w14:paraId="2510592C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Доц. Каф. ИТАС                            </w:t>
      </w:r>
    </w:p>
    <w:p w14:paraId="7F39A2DB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Ольга Андреевна Полякова          </w:t>
      </w:r>
    </w:p>
    <w:p w14:paraId="61299C66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</w:p>
    <w:p w14:paraId="1461E42D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(оценка)                               (подпись)            </w:t>
      </w:r>
    </w:p>
    <w:p w14:paraId="0A7B5423" w14:textId="77777777" w:rsidR="00CA3095" w:rsidRPr="002457E8" w:rsidRDefault="00CA3095" w:rsidP="00CA309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                          </w:t>
      </w:r>
    </w:p>
    <w:p w14:paraId="385788A0" w14:textId="77777777" w:rsidR="00CA3095" w:rsidRPr="002457E8" w:rsidRDefault="00CA3095" w:rsidP="00CA3095">
      <w:pPr>
        <w:ind w:right="55"/>
        <w:jc w:val="right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(дата)              </w:t>
      </w:r>
    </w:p>
    <w:p w14:paraId="112127A9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B4773" w14:textId="77777777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ECE8E" w14:textId="47E6488D" w:rsidR="00CA3095" w:rsidRPr="002457E8" w:rsidRDefault="00CA3095" w:rsidP="00CA309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г. Пермь, 2024</w:t>
      </w:r>
      <w:r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C1FAB9" w14:textId="5CD85983" w:rsidR="00651EB5" w:rsidRPr="002457E8" w:rsidRDefault="00C31EBD" w:rsidP="00CA30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651EB5"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D0FAE7" w14:textId="2E9DB9C3" w:rsidR="00CA3095" w:rsidRPr="002457E8" w:rsidRDefault="00994065" w:rsidP="00CA309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реализации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3-х</w:t>
      </w:r>
      <w:r w:rsidRPr="00994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</w:t>
      </w:r>
      <w:r w:rsidR="006D3442" w:rsidRPr="006D3442">
        <w:rPr>
          <w:rFonts w:ascii="Times New Roman" w:hAnsi="Times New Roman" w:cs="Times New Roman"/>
          <w:color w:val="000000" w:themeColor="text1"/>
          <w:sz w:val="28"/>
          <w:szCs w:val="28"/>
        </w:rPr>
        <w:t>, поставленных для машины Тьюринга,</w:t>
      </w:r>
      <w:r w:rsidR="006D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4065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среды имитации этой машины</w:t>
      </w:r>
      <w:r w:rsidR="00CA3095" w:rsidRPr="002457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F790C" w14:textId="77777777" w:rsidR="00077E91" w:rsidRPr="002457E8" w:rsidRDefault="003650B2" w:rsidP="00077E91">
      <w:pPr>
        <w:pStyle w:val="a"/>
        <w:spacing w:line="240" w:lineRule="auto"/>
        <w:ind w:firstLine="0"/>
        <w:jc w:val="left"/>
        <w:rPr>
          <w:b/>
          <w:color w:val="000000" w:themeColor="text1"/>
          <w:sz w:val="28"/>
          <w:szCs w:val="28"/>
        </w:rPr>
      </w:pPr>
      <w:r w:rsidRPr="002457E8">
        <w:rPr>
          <w:b/>
          <w:color w:val="000000" w:themeColor="text1"/>
          <w:sz w:val="28"/>
          <w:szCs w:val="28"/>
        </w:rPr>
        <w:t>Постановка</w:t>
      </w:r>
      <w:r w:rsidR="0019155C" w:rsidRPr="002457E8">
        <w:rPr>
          <w:b/>
          <w:color w:val="000000" w:themeColor="text1"/>
          <w:sz w:val="28"/>
          <w:szCs w:val="28"/>
        </w:rPr>
        <w:t xml:space="preserve"> задач</w:t>
      </w:r>
    </w:p>
    <w:p w14:paraId="2C51B6AF" w14:textId="77777777" w:rsidR="00F32661" w:rsidRPr="0031691D" w:rsidRDefault="00F32661" w:rsidP="00F32661">
      <w:pPr>
        <w:pStyle w:val="a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>Задача №1: Дано число, состоящее из 0 и 1. Заменить все 0 на 1 и 1 на 0.</w:t>
      </w:r>
    </w:p>
    <w:p w14:paraId="55DA19BC" w14:textId="77777777" w:rsidR="00F32661" w:rsidRPr="0031691D" w:rsidRDefault="00F32661" w:rsidP="00F32661">
      <w:pPr>
        <w:pStyle w:val="a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>Задача №2: На ввод подается случайное число. Прибавить четыре.</w:t>
      </w:r>
    </w:p>
    <w:p w14:paraId="55BC03E6" w14:textId="77777777" w:rsidR="0031691D" w:rsidRPr="0031691D" w:rsidRDefault="00F32661" w:rsidP="00F32661">
      <w:pPr>
        <w:pStyle w:val="a"/>
        <w:spacing w:line="240" w:lineRule="auto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>Задача №3: На ввод подается случайное число.  Если число четное – заменить в нем все цифры на 0, иначе на 1.</w:t>
      </w:r>
    </w:p>
    <w:p w14:paraId="4832E60B" w14:textId="160022A8" w:rsidR="00205E41" w:rsidRPr="0031691D" w:rsidRDefault="00F32661" w:rsidP="00F32661">
      <w:pPr>
        <w:pStyle w:val="a"/>
        <w:spacing w:line="240" w:lineRule="auto"/>
        <w:ind w:firstLine="0"/>
        <w:jc w:val="left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31691D">
        <w:rPr>
          <w:rFonts w:eastAsia="Times New Roman"/>
          <w:color w:val="000000"/>
          <w:sz w:val="28"/>
          <w:szCs w:val="28"/>
          <w:lang w:eastAsia="ru-RU"/>
        </w:rPr>
        <w:t xml:space="preserve">Во всех задачах головка </w:t>
      </w:r>
      <w:r w:rsidR="0031691D">
        <w:rPr>
          <w:rFonts w:eastAsia="Times New Roman"/>
          <w:color w:val="000000"/>
          <w:sz w:val="28"/>
          <w:szCs w:val="28"/>
          <w:lang w:eastAsia="ru-RU"/>
        </w:rPr>
        <w:t>машины Тьюринга</w:t>
      </w:r>
      <w:r w:rsidRPr="0031691D">
        <w:rPr>
          <w:rFonts w:eastAsia="Times New Roman"/>
          <w:color w:val="000000"/>
          <w:sz w:val="28"/>
          <w:szCs w:val="28"/>
          <w:lang w:eastAsia="ru-RU"/>
        </w:rPr>
        <w:t xml:space="preserve"> находится на последней цифре числа</w:t>
      </w:r>
      <w:r w:rsidR="003650B2" w:rsidRPr="0031691D">
        <w:rPr>
          <w:rFonts w:eastAsia="Times New Roman"/>
          <w:color w:val="000000" w:themeColor="text1"/>
          <w:sz w:val="28"/>
          <w:szCs w:val="28"/>
          <w:lang w:eastAsia="ru-RU"/>
        </w:rPr>
        <w:t>.</w:t>
      </w:r>
    </w:p>
    <w:p w14:paraId="6165D593" w14:textId="7381695D" w:rsidR="00FE3228" w:rsidRDefault="00FE3228" w:rsidP="005C4D10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</w:p>
    <w:p w14:paraId="0C27689B" w14:textId="77777777" w:rsidR="00386AD1" w:rsidRDefault="00FE3228" w:rsidP="00E21F93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BFBFB"/>
        </w:rPr>
        <w:br w:type="page"/>
      </w:r>
    </w:p>
    <w:p w14:paraId="04EB4B0B" w14:textId="74A36F2B" w:rsidR="00386AD1" w:rsidRDefault="00386AD1" w:rsidP="00E21F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</w:p>
    <w:p w14:paraId="3C35A1FE" w14:textId="26C7E148" w:rsidR="001A6781" w:rsidRPr="001A6781" w:rsidRDefault="001A6781" w:rsidP="00E21F93">
      <w:pPr>
        <w:rPr>
          <w:rFonts w:ascii="Times New Roman" w:hAnsi="Times New Roman" w:cs="Times New Roman"/>
          <w:sz w:val="28"/>
          <w:szCs w:val="28"/>
        </w:rPr>
      </w:pPr>
      <w:r w:rsidRPr="001A6781">
        <w:rPr>
          <w:rFonts w:ascii="Times New Roman" w:hAnsi="Times New Roman" w:cs="Times New Roman"/>
          <w:sz w:val="28"/>
          <w:szCs w:val="28"/>
          <w:u w:val="single"/>
        </w:rPr>
        <w:t>Алгоритм решения</w:t>
      </w:r>
      <w:r w:rsidRPr="001A6781">
        <w:rPr>
          <w:rFonts w:ascii="Times New Roman" w:hAnsi="Times New Roman" w:cs="Times New Roman"/>
          <w:sz w:val="28"/>
          <w:szCs w:val="28"/>
        </w:rPr>
        <w:t>:</w:t>
      </w:r>
    </w:p>
    <w:p w14:paraId="7EDFD4E9" w14:textId="3ABD1A76" w:rsidR="00636EB9" w:rsidRDefault="00636EB9" w:rsidP="00636E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36EB9">
        <w:rPr>
          <w:rFonts w:ascii="Times New Roman" w:hAnsi="Times New Roman" w:cs="Times New Roman"/>
          <w:sz w:val="28"/>
          <w:szCs w:val="28"/>
        </w:rPr>
        <w:t>Если под голов</w:t>
      </w:r>
      <w:r w:rsidR="00230DFF">
        <w:rPr>
          <w:rFonts w:ascii="Times New Roman" w:hAnsi="Times New Roman" w:cs="Times New Roman"/>
          <w:sz w:val="28"/>
          <w:szCs w:val="28"/>
        </w:rPr>
        <w:t>к</w:t>
      </w:r>
      <w:r w:rsidRPr="00636EB9">
        <w:rPr>
          <w:rFonts w:ascii="Times New Roman" w:hAnsi="Times New Roman" w:cs="Times New Roman"/>
          <w:sz w:val="28"/>
          <w:szCs w:val="28"/>
        </w:rPr>
        <w:t>ой машины на ленте</w:t>
      </w:r>
      <w:r w:rsidR="00EB4576">
        <w:rPr>
          <w:rFonts w:ascii="Times New Roman" w:hAnsi="Times New Roman" w:cs="Times New Roman"/>
          <w:sz w:val="28"/>
          <w:szCs w:val="28"/>
        </w:rPr>
        <w:t xml:space="preserve"> </w:t>
      </w:r>
      <w:r w:rsidRPr="00636EB9">
        <w:rPr>
          <w:rFonts w:ascii="Times New Roman" w:hAnsi="Times New Roman" w:cs="Times New Roman"/>
          <w:sz w:val="28"/>
          <w:szCs w:val="28"/>
        </w:rPr>
        <w:t>1</w:t>
      </w:r>
      <w:r w:rsidR="00AA16E0">
        <w:rPr>
          <w:rFonts w:ascii="Times New Roman" w:hAnsi="Times New Roman" w:cs="Times New Roman"/>
          <w:sz w:val="28"/>
          <w:szCs w:val="28"/>
        </w:rPr>
        <w:t xml:space="preserve"> -</w:t>
      </w:r>
      <w:r w:rsidRPr="00636EB9">
        <w:rPr>
          <w:rFonts w:ascii="Times New Roman" w:hAnsi="Times New Roman" w:cs="Times New Roman"/>
          <w:sz w:val="28"/>
          <w:szCs w:val="28"/>
        </w:rPr>
        <w:t xml:space="preserve"> число заменятся на 0, </w:t>
      </w:r>
      <w:r w:rsidR="00EB4576">
        <w:rPr>
          <w:rFonts w:ascii="Times New Roman" w:hAnsi="Times New Roman" w:cs="Times New Roman"/>
          <w:sz w:val="28"/>
          <w:szCs w:val="28"/>
        </w:rPr>
        <w:t xml:space="preserve">а </w:t>
      </w:r>
      <w:r w:rsidRPr="00636EB9">
        <w:rPr>
          <w:rFonts w:ascii="Times New Roman" w:hAnsi="Times New Roman" w:cs="Times New Roman"/>
          <w:sz w:val="28"/>
          <w:szCs w:val="28"/>
        </w:rPr>
        <w:t>голов</w:t>
      </w:r>
      <w:r w:rsidR="00230DFF">
        <w:rPr>
          <w:rFonts w:ascii="Times New Roman" w:hAnsi="Times New Roman" w:cs="Times New Roman"/>
          <w:sz w:val="28"/>
          <w:szCs w:val="28"/>
        </w:rPr>
        <w:t>к</w:t>
      </w:r>
      <w:r w:rsidRPr="00636EB9">
        <w:rPr>
          <w:rFonts w:ascii="Times New Roman" w:hAnsi="Times New Roman" w:cs="Times New Roman"/>
          <w:sz w:val="28"/>
          <w:szCs w:val="28"/>
        </w:rPr>
        <w:t>а машины передвигается по ленте влево;</w:t>
      </w:r>
    </w:p>
    <w:p w14:paraId="64EA6C3A" w14:textId="0031A02F" w:rsidR="00636EB9" w:rsidRDefault="00636EB9" w:rsidP="00636E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36EB9">
        <w:rPr>
          <w:rFonts w:ascii="Times New Roman" w:hAnsi="Times New Roman" w:cs="Times New Roman"/>
          <w:sz w:val="28"/>
          <w:szCs w:val="28"/>
        </w:rPr>
        <w:t>сли под голов</w:t>
      </w:r>
      <w:r w:rsidR="00230DFF">
        <w:rPr>
          <w:rFonts w:ascii="Times New Roman" w:hAnsi="Times New Roman" w:cs="Times New Roman"/>
          <w:sz w:val="28"/>
          <w:szCs w:val="28"/>
        </w:rPr>
        <w:t>к</w:t>
      </w:r>
      <w:r w:rsidRPr="00636EB9">
        <w:rPr>
          <w:rFonts w:ascii="Times New Roman" w:hAnsi="Times New Roman" w:cs="Times New Roman"/>
          <w:sz w:val="28"/>
          <w:szCs w:val="28"/>
        </w:rPr>
        <w:t>ой машины на ленте 0</w:t>
      </w:r>
      <w:r w:rsidR="00AA16E0">
        <w:rPr>
          <w:rFonts w:ascii="Times New Roman" w:hAnsi="Times New Roman" w:cs="Times New Roman"/>
          <w:sz w:val="28"/>
          <w:szCs w:val="28"/>
        </w:rPr>
        <w:t xml:space="preserve"> -</w:t>
      </w:r>
      <w:r w:rsidRPr="00636EB9">
        <w:rPr>
          <w:rFonts w:ascii="Times New Roman" w:hAnsi="Times New Roman" w:cs="Times New Roman"/>
          <w:sz w:val="28"/>
          <w:szCs w:val="28"/>
        </w:rPr>
        <w:t xml:space="preserve"> число заменяется на 1, </w:t>
      </w:r>
      <w:r w:rsidR="00230DFF">
        <w:rPr>
          <w:rFonts w:ascii="Times New Roman" w:hAnsi="Times New Roman" w:cs="Times New Roman"/>
          <w:sz w:val="28"/>
          <w:szCs w:val="28"/>
        </w:rPr>
        <w:t>а</w:t>
      </w:r>
      <w:r w:rsidR="00223023">
        <w:rPr>
          <w:rFonts w:ascii="Times New Roman" w:hAnsi="Times New Roman" w:cs="Times New Roman"/>
          <w:sz w:val="28"/>
          <w:szCs w:val="28"/>
        </w:rPr>
        <w:t xml:space="preserve"> </w:t>
      </w:r>
      <w:r w:rsidRPr="00636EB9">
        <w:rPr>
          <w:rFonts w:ascii="Times New Roman" w:hAnsi="Times New Roman" w:cs="Times New Roman"/>
          <w:sz w:val="28"/>
          <w:szCs w:val="28"/>
        </w:rPr>
        <w:t>голов</w:t>
      </w:r>
      <w:r w:rsidR="00223023">
        <w:rPr>
          <w:rFonts w:ascii="Times New Roman" w:hAnsi="Times New Roman" w:cs="Times New Roman"/>
          <w:sz w:val="28"/>
          <w:szCs w:val="28"/>
        </w:rPr>
        <w:t>к</w:t>
      </w:r>
      <w:r w:rsidRPr="00636EB9">
        <w:rPr>
          <w:rFonts w:ascii="Times New Roman" w:hAnsi="Times New Roman" w:cs="Times New Roman"/>
          <w:sz w:val="28"/>
          <w:szCs w:val="28"/>
        </w:rPr>
        <w:t>а машины передвигается по ленте влево;</w:t>
      </w:r>
    </w:p>
    <w:p w14:paraId="5C1D6D75" w14:textId="1587DAB6" w:rsidR="00636EB9" w:rsidRDefault="00636EB9" w:rsidP="00636E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36EB9">
        <w:rPr>
          <w:rFonts w:ascii="Times New Roman" w:hAnsi="Times New Roman" w:cs="Times New Roman"/>
          <w:sz w:val="28"/>
          <w:szCs w:val="28"/>
        </w:rPr>
        <w:t>сли ячейка под голов</w:t>
      </w:r>
      <w:r w:rsidR="00223023">
        <w:rPr>
          <w:rFonts w:ascii="Times New Roman" w:hAnsi="Times New Roman" w:cs="Times New Roman"/>
          <w:sz w:val="28"/>
          <w:szCs w:val="28"/>
        </w:rPr>
        <w:t>к</w:t>
      </w:r>
      <w:r w:rsidRPr="00636EB9">
        <w:rPr>
          <w:rFonts w:ascii="Times New Roman" w:hAnsi="Times New Roman" w:cs="Times New Roman"/>
          <w:sz w:val="28"/>
          <w:szCs w:val="28"/>
        </w:rPr>
        <w:t>ой машины пустая</w:t>
      </w:r>
      <w:r w:rsidR="00AA16E0">
        <w:rPr>
          <w:rFonts w:ascii="Times New Roman" w:hAnsi="Times New Roman" w:cs="Times New Roman"/>
          <w:sz w:val="28"/>
          <w:szCs w:val="28"/>
        </w:rPr>
        <w:t xml:space="preserve"> -</w:t>
      </w:r>
      <w:r w:rsidRPr="00636EB9">
        <w:rPr>
          <w:rFonts w:ascii="Times New Roman" w:hAnsi="Times New Roman" w:cs="Times New Roman"/>
          <w:sz w:val="28"/>
          <w:szCs w:val="28"/>
        </w:rPr>
        <w:t xml:space="preserve"> алгоритм завершается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99D39" w14:textId="6FC50F4F" w:rsidR="00B97780" w:rsidRDefault="00B97780" w:rsidP="00B97780">
      <w:pPr>
        <w:rPr>
          <w:rFonts w:ascii="Times New Roman" w:hAnsi="Times New Roman" w:cs="Times New Roman"/>
          <w:sz w:val="28"/>
          <w:szCs w:val="28"/>
        </w:rPr>
      </w:pPr>
      <w:r w:rsidRPr="00B97780">
        <w:rPr>
          <w:rFonts w:ascii="Times New Roman" w:hAnsi="Times New Roman" w:cs="Times New Roman"/>
          <w:sz w:val="28"/>
          <w:szCs w:val="28"/>
          <w:u w:val="single"/>
        </w:rPr>
        <w:t>Лента с указаниями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0413F1" w14:textId="2C62FE16" w:rsidR="000E214D" w:rsidRPr="00C53402" w:rsidRDefault="00C53402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строка 1011</w:t>
      </w:r>
    </w:p>
    <w:p w14:paraId="4E6C6867" w14:textId="75E94388" w:rsidR="00495751" w:rsidRDefault="002C4FE5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4A2906" wp14:editId="66A0B874">
                <wp:simplePos x="0" y="0"/>
                <wp:positionH relativeFrom="column">
                  <wp:posOffset>2468880</wp:posOffset>
                </wp:positionH>
                <wp:positionV relativeFrom="paragraph">
                  <wp:posOffset>52705</wp:posOffset>
                </wp:positionV>
                <wp:extent cx="45719" cy="114300"/>
                <wp:effectExtent l="19050" t="0" r="3111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ECA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4.4pt;margin-top:4.15pt;width:3.6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FA6763" w14:paraId="77059085" w14:textId="77777777" w:rsidTr="0096006C">
        <w:trPr>
          <w:trHeight w:val="368"/>
        </w:trPr>
        <w:tc>
          <w:tcPr>
            <w:tcW w:w="706" w:type="dxa"/>
          </w:tcPr>
          <w:p w14:paraId="4A020FF0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C2A4F31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E2CDEF3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A71C314" w14:textId="3F604709" w:rsidR="00FA6763" w:rsidRDefault="0049575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955B5F3" w14:textId="5BFF0A85" w:rsidR="00FA6763" w:rsidRDefault="0049575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8320364" w14:textId="5209B2A6" w:rsidR="00FA6763" w:rsidRDefault="0049575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11B9048C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1F033F3" w14:textId="77777777" w:rsidR="00FA6763" w:rsidRDefault="00FA6763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25A3E7" w14:textId="2B616759" w:rsidR="00B97780" w:rsidRDefault="002C4FE5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6B252B" wp14:editId="41E56E4F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</wp:posOffset>
                </wp:positionV>
                <wp:extent cx="45719" cy="11430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D754" id="Arrow: Down 8" o:spid="_x0000_s1026" type="#_x0000_t67" style="position:absolute;margin-left:157.2pt;margin-top:8.4pt;width:3.6pt;height: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121B36B6" w14:textId="77777777" w:rsidTr="0096006C">
        <w:trPr>
          <w:trHeight w:val="368"/>
        </w:trPr>
        <w:tc>
          <w:tcPr>
            <w:tcW w:w="706" w:type="dxa"/>
          </w:tcPr>
          <w:p w14:paraId="4E8FFDC5" w14:textId="6C5B4FAC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5075C44" w14:textId="416425D8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66B4D30" w14:textId="07A7FD15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D7CCB8E" w14:textId="182A9FEB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799EB5E" w14:textId="5CCD9A16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6E73464" w14:textId="044E647A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ED19F7D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AE08354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0EAE12" w14:textId="741141D8" w:rsidR="00A17BE8" w:rsidRDefault="002C4FE5" w:rsidP="00A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60F08A9" wp14:editId="58420D42">
                <wp:simplePos x="0" y="0"/>
                <wp:positionH relativeFrom="column">
                  <wp:posOffset>1562100</wp:posOffset>
                </wp:positionH>
                <wp:positionV relativeFrom="paragraph">
                  <wp:posOffset>113665</wp:posOffset>
                </wp:positionV>
                <wp:extent cx="45719" cy="114300"/>
                <wp:effectExtent l="19050" t="0" r="3111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A872D" id="Arrow: Down 9" o:spid="_x0000_s1026" type="#_x0000_t67" style="position:absolute;margin-left:123pt;margin-top:8.95pt;width:3.6pt;height: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UbdQIAAD4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1A0154AB" w14:textId="77777777" w:rsidTr="0096006C">
        <w:trPr>
          <w:trHeight w:val="368"/>
        </w:trPr>
        <w:tc>
          <w:tcPr>
            <w:tcW w:w="706" w:type="dxa"/>
          </w:tcPr>
          <w:p w14:paraId="0338CD19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520E26B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99AEE67" w14:textId="30931DD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7B8B37E" w14:textId="5C52EB14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3CACCF3" w14:textId="6D70A6DF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62580DB" w14:textId="6366A28D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7CD580F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3BB7ECB9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19E755" w14:textId="1C73DAF7" w:rsidR="00A17BE8" w:rsidRDefault="002C4FE5" w:rsidP="00A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0620B2" wp14:editId="4EE9B3BF">
                <wp:simplePos x="0" y="0"/>
                <wp:positionH relativeFrom="column">
                  <wp:posOffset>1089660</wp:posOffset>
                </wp:positionH>
                <wp:positionV relativeFrom="paragraph">
                  <wp:posOffset>129540</wp:posOffset>
                </wp:positionV>
                <wp:extent cx="45719" cy="114300"/>
                <wp:effectExtent l="19050" t="0" r="3111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A1C0E" id="Arrow: Down 12" o:spid="_x0000_s1026" type="#_x0000_t67" style="position:absolute;margin-left:85.8pt;margin-top:10.2pt;width:3.6pt;height: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iodgIAAEA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32A69843" w14:textId="77777777" w:rsidTr="0096006C">
        <w:trPr>
          <w:trHeight w:val="368"/>
        </w:trPr>
        <w:tc>
          <w:tcPr>
            <w:tcW w:w="706" w:type="dxa"/>
          </w:tcPr>
          <w:p w14:paraId="3CCC7F19" w14:textId="3EE3F646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C34A60C" w14:textId="3E04D9E3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AD2C42B" w14:textId="73D70F53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2BC8D18" w14:textId="4F89B386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67DCC00" w14:textId="2C954325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5308069F" w14:textId="337EF9F7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5F2EDE1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39CD511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2C06D3" w14:textId="76A19068" w:rsidR="00A17BE8" w:rsidRDefault="002C4FE5" w:rsidP="00A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2DE6CF" wp14:editId="77D3A0C7">
                <wp:simplePos x="0" y="0"/>
                <wp:positionH relativeFrom="column">
                  <wp:posOffset>655320</wp:posOffset>
                </wp:positionH>
                <wp:positionV relativeFrom="paragraph">
                  <wp:posOffset>106045</wp:posOffset>
                </wp:positionV>
                <wp:extent cx="45719" cy="114300"/>
                <wp:effectExtent l="19050" t="0" r="3111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3B9E8" id="Arrow: Down 13" o:spid="_x0000_s1026" type="#_x0000_t67" style="position:absolute;margin-left:51.6pt;margin-top:8.35pt;width:3.6pt;height: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95751" w14:paraId="63DE549D" w14:textId="77777777" w:rsidTr="0096006C">
        <w:trPr>
          <w:trHeight w:val="368"/>
        </w:trPr>
        <w:tc>
          <w:tcPr>
            <w:tcW w:w="706" w:type="dxa"/>
          </w:tcPr>
          <w:p w14:paraId="000EA73F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D32C027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F026EB7" w14:textId="04A6CA5C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B5E1BBB" w14:textId="461B7746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45A7FB8" w14:textId="59AF8762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EE284D2" w14:textId="54839482" w:rsidR="00495751" w:rsidRDefault="002C4FE5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30E3100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27A9621" w14:textId="77777777" w:rsidR="00495751" w:rsidRDefault="00495751" w:rsidP="00495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80E07" w14:textId="0868B4B3" w:rsidR="00C53402" w:rsidRPr="00B97780" w:rsidRDefault="00C53402" w:rsidP="00B97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алгоритма.</w:t>
      </w:r>
    </w:p>
    <w:p w14:paraId="5D3C9D95" w14:textId="5D17DA7D" w:rsidR="00834E80" w:rsidRPr="0021594D" w:rsidRDefault="00834E80" w:rsidP="002159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594D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 w:rsidR="00B97780"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21594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834E80" w14:paraId="5AF779EF" w14:textId="77777777" w:rsidTr="0021594D">
        <w:trPr>
          <w:trHeight w:val="454"/>
        </w:trPr>
        <w:tc>
          <w:tcPr>
            <w:tcW w:w="1701" w:type="dxa"/>
          </w:tcPr>
          <w:p w14:paraId="79763F0F" w14:textId="77777777" w:rsidR="00834E80" w:rsidRDefault="00834E80" w:rsidP="00834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5E0BCC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34E80" w14:paraId="0677D2E7" w14:textId="77777777" w:rsidTr="0021594D">
        <w:trPr>
          <w:trHeight w:val="454"/>
        </w:trPr>
        <w:tc>
          <w:tcPr>
            <w:tcW w:w="1701" w:type="dxa"/>
          </w:tcPr>
          <w:p w14:paraId="630DA415" w14:textId="77777777" w:rsidR="00834E80" w:rsidRDefault="00834E80" w:rsidP="00834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D5CA6CD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834E80" w14:paraId="715708DD" w14:textId="77777777" w:rsidTr="0021594D">
        <w:trPr>
          <w:trHeight w:val="454"/>
        </w:trPr>
        <w:tc>
          <w:tcPr>
            <w:tcW w:w="1701" w:type="dxa"/>
          </w:tcPr>
          <w:p w14:paraId="3DE2A5E2" w14:textId="77777777" w:rsidR="00834E80" w:rsidRDefault="00834E80" w:rsidP="00834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B02B142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834E80" w14:paraId="6DD69468" w14:textId="77777777" w:rsidTr="0021594D">
        <w:trPr>
          <w:trHeight w:val="454"/>
        </w:trPr>
        <w:tc>
          <w:tcPr>
            <w:tcW w:w="1701" w:type="dxa"/>
          </w:tcPr>
          <w:p w14:paraId="32FC08F6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545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701" w:type="dxa"/>
          </w:tcPr>
          <w:p w14:paraId="09F096D1" w14:textId="77777777" w:rsidR="00834E80" w:rsidRPr="0075452A" w:rsidRDefault="00834E80" w:rsidP="00834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5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2F98F414" w14:textId="77777777" w:rsidR="00636EB9" w:rsidRDefault="00636EB9" w:rsidP="00834E80">
      <w:pPr>
        <w:rPr>
          <w:rFonts w:ascii="Times New Roman" w:hAnsi="Times New Roman" w:cs="Times New Roman"/>
          <w:sz w:val="28"/>
          <w:szCs w:val="28"/>
        </w:rPr>
      </w:pPr>
    </w:p>
    <w:p w14:paraId="60F7BE83" w14:textId="0C3B56F8" w:rsidR="00E30339" w:rsidRDefault="00C53402" w:rsidP="00834E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D3659E" wp14:editId="65B7C9C0">
            <wp:extent cx="5015230" cy="23204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049" cy="23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45AEC2" wp14:editId="725ACE8C">
            <wp:extent cx="5015821" cy="1592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204" cy="15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70340" wp14:editId="5E281AF7">
            <wp:extent cx="4975860" cy="16075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616" cy="16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81A" w14:textId="51D16235" w:rsidR="00C53402" w:rsidRDefault="00C53402" w:rsidP="00834E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17EF1" wp14:editId="2D01F134">
            <wp:extent cx="4995972" cy="1569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47" cy="15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8A3" w14:textId="6803E099" w:rsidR="00AA1748" w:rsidRDefault="00C534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56FE7" wp14:editId="6A288432">
            <wp:extent cx="4831080" cy="1535988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819" cy="15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48">
        <w:rPr>
          <w:rFonts w:ascii="Times New Roman" w:hAnsi="Times New Roman" w:cs="Times New Roman"/>
          <w:sz w:val="28"/>
          <w:szCs w:val="28"/>
        </w:rPr>
        <w:br w:type="page"/>
      </w:r>
    </w:p>
    <w:p w14:paraId="003D1B2E" w14:textId="7F6D153B" w:rsidR="00AA1748" w:rsidRDefault="00AA1748" w:rsidP="00AA17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2.</w:t>
      </w:r>
    </w:p>
    <w:p w14:paraId="434860F8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 w:rsidRPr="001A6781">
        <w:rPr>
          <w:rFonts w:ascii="Times New Roman" w:hAnsi="Times New Roman" w:cs="Times New Roman"/>
          <w:sz w:val="28"/>
          <w:szCs w:val="28"/>
          <w:u w:val="single"/>
        </w:rPr>
        <w:t>Алгоритм решения</w:t>
      </w:r>
      <w:r w:rsidRPr="001A6781">
        <w:rPr>
          <w:rFonts w:ascii="Times New Roman" w:hAnsi="Times New Roman" w:cs="Times New Roman"/>
          <w:sz w:val="28"/>
          <w:szCs w:val="28"/>
        </w:rPr>
        <w:t>:</w:t>
      </w:r>
    </w:p>
    <w:p w14:paraId="02E66A7F" w14:textId="77777777" w:rsidR="00E257FE" w:rsidRPr="00882818" w:rsidRDefault="00967649" w:rsidP="00882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8281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828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CB89E2" w14:textId="6F40EDA9" w:rsidR="00E257FE" w:rsidRDefault="00166D8F" w:rsidP="00E257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от 0 до 5 под голов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67649" w:rsidRPr="00E257FE">
        <w:rPr>
          <w:rFonts w:ascii="Times New Roman" w:hAnsi="Times New Roman" w:cs="Times New Roman"/>
          <w:sz w:val="28"/>
          <w:szCs w:val="28"/>
        </w:rPr>
        <w:t>ой машины на ленте увеличива</w:t>
      </w:r>
      <w:r w:rsidR="001B0F10">
        <w:rPr>
          <w:rFonts w:ascii="Times New Roman" w:hAnsi="Times New Roman" w:cs="Times New Roman"/>
          <w:sz w:val="28"/>
          <w:szCs w:val="28"/>
        </w:rPr>
        <w:t>ю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тся на 4, </w:t>
      </w:r>
      <w:r w:rsidR="00912633">
        <w:rPr>
          <w:rFonts w:ascii="Times New Roman" w:hAnsi="Times New Roman" w:cs="Times New Roman"/>
          <w:sz w:val="28"/>
          <w:szCs w:val="28"/>
        </w:rPr>
        <w:t xml:space="preserve">а </w:t>
      </w:r>
      <w:r w:rsidR="00967649" w:rsidRPr="00E257FE">
        <w:rPr>
          <w:rFonts w:ascii="Times New Roman" w:hAnsi="Times New Roman" w:cs="Times New Roman"/>
          <w:sz w:val="28"/>
          <w:szCs w:val="28"/>
        </w:rPr>
        <w:t>алгоритм завершается;</w:t>
      </w:r>
    </w:p>
    <w:p w14:paraId="38C1531E" w14:textId="28AB5E60" w:rsidR="00E257FE" w:rsidRDefault="001B0F10" w:rsidP="00E257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от 6 до 9 под голов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67649" w:rsidRPr="00E257FE">
        <w:rPr>
          <w:rFonts w:ascii="Times New Roman" w:hAnsi="Times New Roman" w:cs="Times New Roman"/>
          <w:sz w:val="28"/>
          <w:szCs w:val="28"/>
        </w:rPr>
        <w:t>ой машины на ленте заменя</w:t>
      </w:r>
      <w:r w:rsidR="002E4DAC">
        <w:rPr>
          <w:rFonts w:ascii="Times New Roman" w:hAnsi="Times New Roman" w:cs="Times New Roman"/>
          <w:sz w:val="28"/>
          <w:szCs w:val="28"/>
        </w:rPr>
        <w:t>ю</w:t>
      </w:r>
      <w:r w:rsidR="00967649" w:rsidRPr="00E257FE">
        <w:rPr>
          <w:rFonts w:ascii="Times New Roman" w:hAnsi="Times New Roman" w:cs="Times New Roman"/>
          <w:sz w:val="28"/>
          <w:szCs w:val="28"/>
        </w:rPr>
        <w:t>тся на 2-ю цифру числа, полученн</w:t>
      </w:r>
      <w:r w:rsidR="0062352A">
        <w:rPr>
          <w:rFonts w:ascii="Times New Roman" w:hAnsi="Times New Roman" w:cs="Times New Roman"/>
          <w:sz w:val="28"/>
          <w:szCs w:val="28"/>
        </w:rPr>
        <w:t>ую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путём сложения этого значения и </w:t>
      </w:r>
      <w:r w:rsidR="00BD1EC8">
        <w:rPr>
          <w:rFonts w:ascii="Times New Roman" w:hAnsi="Times New Roman" w:cs="Times New Roman"/>
          <w:sz w:val="28"/>
          <w:szCs w:val="28"/>
        </w:rPr>
        <w:t>4</w:t>
      </w:r>
      <w:r w:rsidR="00882818">
        <w:rPr>
          <w:rFonts w:ascii="Times New Roman" w:hAnsi="Times New Roman" w:cs="Times New Roman"/>
          <w:sz w:val="28"/>
          <w:szCs w:val="28"/>
        </w:rPr>
        <w:t>,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</w:t>
      </w:r>
      <w:r w:rsidR="0062352A">
        <w:rPr>
          <w:rFonts w:ascii="Times New Roman" w:hAnsi="Times New Roman" w:cs="Times New Roman"/>
          <w:sz w:val="28"/>
          <w:szCs w:val="28"/>
        </w:rPr>
        <w:t>а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голов</w:t>
      </w:r>
      <w:r w:rsidR="0062352A">
        <w:rPr>
          <w:rFonts w:ascii="Times New Roman" w:hAnsi="Times New Roman" w:cs="Times New Roman"/>
          <w:sz w:val="28"/>
          <w:szCs w:val="28"/>
        </w:rPr>
        <w:t>к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а машины передвигается по ленте влево, её состояние переключается на </w:t>
      </w:r>
      <w:r w:rsidR="00967649" w:rsidRPr="00E257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67649" w:rsidRPr="00E257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67649" w:rsidRPr="00E257FE">
        <w:rPr>
          <w:rFonts w:ascii="Times New Roman" w:hAnsi="Times New Roman" w:cs="Times New Roman"/>
          <w:sz w:val="28"/>
          <w:szCs w:val="28"/>
        </w:rPr>
        <w:t>;</w:t>
      </w:r>
    </w:p>
    <w:p w14:paraId="765864BD" w14:textId="2DA827BD" w:rsidR="00967649" w:rsidRPr="00E257FE" w:rsidRDefault="00B90988" w:rsidP="00E257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7FE">
        <w:rPr>
          <w:rFonts w:ascii="Times New Roman" w:hAnsi="Times New Roman" w:cs="Times New Roman"/>
          <w:sz w:val="28"/>
          <w:szCs w:val="28"/>
        </w:rPr>
        <w:t>Е</w:t>
      </w:r>
      <w:r w:rsidR="00967649" w:rsidRPr="00E257FE">
        <w:rPr>
          <w:rFonts w:ascii="Times New Roman" w:hAnsi="Times New Roman" w:cs="Times New Roman"/>
          <w:sz w:val="28"/>
          <w:szCs w:val="28"/>
        </w:rPr>
        <w:t>сли ячейка под голов</w:t>
      </w:r>
      <w:r w:rsidR="00C22733">
        <w:rPr>
          <w:rFonts w:ascii="Times New Roman" w:hAnsi="Times New Roman" w:cs="Times New Roman"/>
          <w:sz w:val="28"/>
          <w:szCs w:val="28"/>
        </w:rPr>
        <w:t>к</w:t>
      </w:r>
      <w:r w:rsidR="00967649" w:rsidRPr="00E257FE">
        <w:rPr>
          <w:rFonts w:ascii="Times New Roman" w:hAnsi="Times New Roman" w:cs="Times New Roman"/>
          <w:sz w:val="28"/>
          <w:szCs w:val="28"/>
        </w:rPr>
        <w:t>ой машины пустая</w:t>
      </w:r>
      <w:r w:rsidR="0062352A">
        <w:rPr>
          <w:rFonts w:ascii="Times New Roman" w:hAnsi="Times New Roman" w:cs="Times New Roman"/>
          <w:sz w:val="28"/>
          <w:szCs w:val="28"/>
        </w:rPr>
        <w:t xml:space="preserve"> </w:t>
      </w:r>
      <w:r w:rsidR="00C22733">
        <w:rPr>
          <w:rFonts w:ascii="Times New Roman" w:hAnsi="Times New Roman" w:cs="Times New Roman"/>
          <w:sz w:val="28"/>
          <w:szCs w:val="28"/>
        </w:rPr>
        <w:t>–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ничего</w:t>
      </w:r>
      <w:r w:rsidR="00C22733">
        <w:rPr>
          <w:rFonts w:ascii="Times New Roman" w:hAnsi="Times New Roman" w:cs="Times New Roman"/>
          <w:sz w:val="28"/>
          <w:szCs w:val="28"/>
        </w:rPr>
        <w:t xml:space="preserve"> не</w:t>
      </w:r>
      <w:r w:rsidR="00967649" w:rsidRPr="00E257FE">
        <w:rPr>
          <w:rFonts w:ascii="Times New Roman" w:hAnsi="Times New Roman" w:cs="Times New Roman"/>
          <w:sz w:val="28"/>
          <w:szCs w:val="28"/>
        </w:rPr>
        <w:t xml:space="preserve"> происходит.</w:t>
      </w:r>
    </w:p>
    <w:p w14:paraId="63E39F50" w14:textId="77777777" w:rsidR="00882818" w:rsidRDefault="00967649" w:rsidP="00967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FD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515D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51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C47EF" w14:textId="49AAEA40" w:rsidR="00882818" w:rsidRPr="00882818" w:rsidRDefault="00882818" w:rsidP="008828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2818">
        <w:rPr>
          <w:rFonts w:ascii="Times New Roman" w:hAnsi="Times New Roman" w:cs="Times New Roman"/>
          <w:sz w:val="28"/>
          <w:szCs w:val="28"/>
        </w:rPr>
        <w:t>З</w:t>
      </w:r>
      <w:r w:rsidR="00967649" w:rsidRPr="00882818">
        <w:rPr>
          <w:rFonts w:ascii="Times New Roman" w:hAnsi="Times New Roman" w:cs="Times New Roman"/>
          <w:sz w:val="28"/>
          <w:szCs w:val="28"/>
        </w:rPr>
        <w:t>начение под голов</w:t>
      </w:r>
      <w:r w:rsidR="00C22733">
        <w:rPr>
          <w:rFonts w:ascii="Times New Roman" w:hAnsi="Times New Roman" w:cs="Times New Roman"/>
          <w:sz w:val="28"/>
          <w:szCs w:val="28"/>
        </w:rPr>
        <w:t>к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ой машины на ленте увеличивается на 1, </w:t>
      </w:r>
      <w:r w:rsidR="00C22733">
        <w:rPr>
          <w:rFonts w:ascii="Times New Roman" w:hAnsi="Times New Roman" w:cs="Times New Roman"/>
          <w:sz w:val="28"/>
          <w:szCs w:val="28"/>
        </w:rPr>
        <w:t>а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 алгоритм завершается;</w:t>
      </w:r>
    </w:p>
    <w:p w14:paraId="35A8A3C5" w14:textId="30F99221" w:rsidR="00882818" w:rsidRPr="00882818" w:rsidRDefault="00882818" w:rsidP="008828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ля цифры 9 алгоритм продолжается, заменяя </w:t>
      </w:r>
      <w:r w:rsidR="003321BC">
        <w:rPr>
          <w:rFonts w:ascii="Times New Roman" w:hAnsi="Times New Roman" w:cs="Times New Roman"/>
          <w:sz w:val="28"/>
          <w:szCs w:val="28"/>
        </w:rPr>
        <w:t>то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 значение на 0, голов</w:t>
      </w:r>
      <w:r w:rsidR="003321BC">
        <w:rPr>
          <w:rFonts w:ascii="Times New Roman" w:hAnsi="Times New Roman" w:cs="Times New Roman"/>
          <w:sz w:val="28"/>
          <w:szCs w:val="28"/>
        </w:rPr>
        <w:t>к</w:t>
      </w:r>
      <w:r w:rsidR="00967649" w:rsidRPr="00882818">
        <w:rPr>
          <w:rFonts w:ascii="Times New Roman" w:hAnsi="Times New Roman" w:cs="Times New Roman"/>
          <w:sz w:val="28"/>
          <w:szCs w:val="28"/>
        </w:rPr>
        <w:t>а машины передвигается по ленте влево;</w:t>
      </w:r>
    </w:p>
    <w:p w14:paraId="4B8D7042" w14:textId="41987177" w:rsidR="00680F3B" w:rsidRPr="004E2A7D" w:rsidRDefault="00882818" w:rsidP="00AA17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67649" w:rsidRPr="00882818">
        <w:rPr>
          <w:rFonts w:ascii="Times New Roman" w:hAnsi="Times New Roman" w:cs="Times New Roman"/>
          <w:sz w:val="28"/>
          <w:szCs w:val="28"/>
        </w:rPr>
        <w:t>сли ячейка под голов</w:t>
      </w:r>
      <w:r w:rsidR="003321BC">
        <w:rPr>
          <w:rFonts w:ascii="Times New Roman" w:hAnsi="Times New Roman" w:cs="Times New Roman"/>
          <w:sz w:val="28"/>
          <w:szCs w:val="28"/>
        </w:rPr>
        <w:t>к</w:t>
      </w:r>
      <w:r w:rsidR="00967649" w:rsidRPr="00882818">
        <w:rPr>
          <w:rFonts w:ascii="Times New Roman" w:hAnsi="Times New Roman" w:cs="Times New Roman"/>
          <w:sz w:val="28"/>
          <w:szCs w:val="28"/>
        </w:rPr>
        <w:t>ой машины пустая</w:t>
      </w:r>
      <w:r w:rsidR="002D60EE">
        <w:rPr>
          <w:rFonts w:ascii="Times New Roman" w:hAnsi="Times New Roman" w:cs="Times New Roman"/>
          <w:sz w:val="28"/>
          <w:szCs w:val="28"/>
        </w:rPr>
        <w:t xml:space="preserve"> </w:t>
      </w:r>
      <w:r w:rsidR="002D60EE">
        <w:rPr>
          <w:rFonts w:ascii="Times New Roman" w:hAnsi="Times New Roman" w:cs="Times New Roman"/>
          <w:sz w:val="28"/>
          <w:szCs w:val="28"/>
        </w:rPr>
        <w:t>–</w:t>
      </w:r>
      <w:r w:rsidR="002D60EE">
        <w:rPr>
          <w:rFonts w:ascii="Times New Roman" w:hAnsi="Times New Roman" w:cs="Times New Roman"/>
          <w:sz w:val="28"/>
          <w:szCs w:val="28"/>
        </w:rPr>
        <w:t xml:space="preserve"> </w:t>
      </w:r>
      <w:r w:rsidR="00967649" w:rsidRPr="00882818">
        <w:rPr>
          <w:rFonts w:ascii="Times New Roman" w:hAnsi="Times New Roman" w:cs="Times New Roman"/>
          <w:sz w:val="28"/>
          <w:szCs w:val="28"/>
        </w:rPr>
        <w:t>в эту ячейку</w:t>
      </w:r>
      <w:r w:rsidR="00BD1304">
        <w:rPr>
          <w:rFonts w:ascii="Times New Roman" w:hAnsi="Times New Roman" w:cs="Times New Roman"/>
          <w:sz w:val="28"/>
          <w:szCs w:val="28"/>
        </w:rPr>
        <w:t xml:space="preserve"> вписывается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 цифр</w:t>
      </w:r>
      <w:r w:rsidR="00BD1304">
        <w:rPr>
          <w:rFonts w:ascii="Times New Roman" w:hAnsi="Times New Roman" w:cs="Times New Roman"/>
          <w:sz w:val="28"/>
          <w:szCs w:val="28"/>
        </w:rPr>
        <w:t>а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 1, </w:t>
      </w:r>
      <w:r w:rsidR="00BD1304">
        <w:rPr>
          <w:rFonts w:ascii="Times New Roman" w:hAnsi="Times New Roman" w:cs="Times New Roman"/>
          <w:sz w:val="28"/>
          <w:szCs w:val="28"/>
        </w:rPr>
        <w:t>а</w:t>
      </w:r>
      <w:r w:rsidR="00967649" w:rsidRPr="00882818">
        <w:rPr>
          <w:rFonts w:ascii="Times New Roman" w:hAnsi="Times New Roman" w:cs="Times New Roman"/>
          <w:sz w:val="28"/>
          <w:szCs w:val="28"/>
        </w:rPr>
        <w:t xml:space="preserve"> алгоритм завершается.</w:t>
      </w:r>
    </w:p>
    <w:p w14:paraId="3C9E7444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 w:rsidRPr="00B97780">
        <w:rPr>
          <w:rFonts w:ascii="Times New Roman" w:hAnsi="Times New Roman" w:cs="Times New Roman"/>
          <w:sz w:val="28"/>
          <w:szCs w:val="28"/>
          <w:u w:val="single"/>
        </w:rPr>
        <w:t>Лента с указаниями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DF3224" w14:textId="745F7DEA" w:rsidR="00AA1748" w:rsidRPr="00C53402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строка</w:t>
      </w:r>
      <w:r w:rsidR="005E5C71">
        <w:rPr>
          <w:rFonts w:ascii="Times New Roman" w:hAnsi="Times New Roman" w:cs="Times New Roman"/>
          <w:sz w:val="28"/>
          <w:szCs w:val="28"/>
        </w:rPr>
        <w:t xml:space="preserve"> 4444</w:t>
      </w:r>
    </w:p>
    <w:p w14:paraId="7E9355F5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98B6886" wp14:editId="44359999">
                <wp:simplePos x="0" y="0"/>
                <wp:positionH relativeFrom="column">
                  <wp:posOffset>2468880</wp:posOffset>
                </wp:positionH>
                <wp:positionV relativeFrom="paragraph">
                  <wp:posOffset>52705</wp:posOffset>
                </wp:positionV>
                <wp:extent cx="45719" cy="114300"/>
                <wp:effectExtent l="19050" t="0" r="3111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F8D0" id="Arrow: Down 23" o:spid="_x0000_s1026" type="#_x0000_t67" style="position:absolute;margin-left:194.4pt;margin-top:4.15pt;width:3.6pt;height: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AA1748" w14:paraId="260EB334" w14:textId="77777777" w:rsidTr="0096006C">
        <w:trPr>
          <w:trHeight w:val="368"/>
        </w:trPr>
        <w:tc>
          <w:tcPr>
            <w:tcW w:w="706" w:type="dxa"/>
          </w:tcPr>
          <w:p w14:paraId="755591C2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EC5C61F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44E7CD6" w14:textId="77570612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217F509" w14:textId="675B9EC6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2C202533" w14:textId="15963709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683FE194" w14:textId="4F9258CB" w:rsidR="00AA1748" w:rsidRDefault="005E5C71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5BDD29D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E45C7CD" w14:textId="77777777" w:rsidR="00AA1748" w:rsidRDefault="00AA1748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FDA06B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524FE8" wp14:editId="0BD06282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</wp:posOffset>
                </wp:positionV>
                <wp:extent cx="45719" cy="114300"/>
                <wp:effectExtent l="19050" t="0" r="31115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69658" id="Arrow: Down 24" o:spid="_x0000_s1026" type="#_x0000_t67" style="position:absolute;margin-left:157.2pt;margin-top:8.4pt;width:3.6pt;height:9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7A226EFA" w14:textId="77777777" w:rsidTr="0096006C">
        <w:trPr>
          <w:trHeight w:val="368"/>
        </w:trPr>
        <w:tc>
          <w:tcPr>
            <w:tcW w:w="706" w:type="dxa"/>
          </w:tcPr>
          <w:p w14:paraId="48FFEA22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CC5FC36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2695FA2" w14:textId="4ED38270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F86B6A6" w14:textId="657A4783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E19CE40" w14:textId="38A0AD3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3F0A662F" w14:textId="3C455E8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0CFEF983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CB6C14D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085C04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45FC5EE" wp14:editId="793917D8">
                <wp:simplePos x="0" y="0"/>
                <wp:positionH relativeFrom="column">
                  <wp:posOffset>1562100</wp:posOffset>
                </wp:positionH>
                <wp:positionV relativeFrom="paragraph">
                  <wp:posOffset>113665</wp:posOffset>
                </wp:positionV>
                <wp:extent cx="45719" cy="114300"/>
                <wp:effectExtent l="19050" t="0" r="31115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91C3" id="Arrow: Down 25" o:spid="_x0000_s1026" type="#_x0000_t67" style="position:absolute;margin-left:123pt;margin-top:8.95pt;width:3.6pt;height: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6ED5B08E" w14:textId="77777777" w:rsidTr="0096006C">
        <w:trPr>
          <w:trHeight w:val="368"/>
        </w:trPr>
        <w:tc>
          <w:tcPr>
            <w:tcW w:w="706" w:type="dxa"/>
          </w:tcPr>
          <w:p w14:paraId="59BECE35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7F9AF68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0CAEEB1" w14:textId="5417941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5433C1D5" w14:textId="4D44B48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609FF7CC" w14:textId="03332FB3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3F22AC4" w14:textId="1D83016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2C5FA35B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6C0AA12A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E331CC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E54B840" wp14:editId="332D2F9D">
                <wp:simplePos x="0" y="0"/>
                <wp:positionH relativeFrom="column">
                  <wp:posOffset>1089660</wp:posOffset>
                </wp:positionH>
                <wp:positionV relativeFrom="paragraph">
                  <wp:posOffset>129540</wp:posOffset>
                </wp:positionV>
                <wp:extent cx="45719" cy="114300"/>
                <wp:effectExtent l="19050" t="0" r="31115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5BB3" id="Arrow: Down 40" o:spid="_x0000_s1026" type="#_x0000_t67" style="position:absolute;margin-left:85.8pt;margin-top:10.2pt;width:3.6pt;height: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6257D246" w14:textId="77777777" w:rsidTr="0096006C">
        <w:trPr>
          <w:trHeight w:val="368"/>
        </w:trPr>
        <w:tc>
          <w:tcPr>
            <w:tcW w:w="706" w:type="dxa"/>
          </w:tcPr>
          <w:p w14:paraId="24FA1C7A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A234518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61E7C37" w14:textId="7B072AAE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7A90234B" w14:textId="7F076690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06A6E1DF" w14:textId="64E81DB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4B33D199" w14:textId="3C1081D1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1DFCAD28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018B9174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2ABE0A" w14:textId="77777777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78874FF" wp14:editId="78FD481B">
                <wp:simplePos x="0" y="0"/>
                <wp:positionH relativeFrom="column">
                  <wp:posOffset>655320</wp:posOffset>
                </wp:positionH>
                <wp:positionV relativeFrom="paragraph">
                  <wp:posOffset>106045</wp:posOffset>
                </wp:positionV>
                <wp:extent cx="45719" cy="114300"/>
                <wp:effectExtent l="19050" t="0" r="31115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5687" id="Arrow: Down 41" o:spid="_x0000_s1026" type="#_x0000_t67" style="position:absolute;margin-left:51.6pt;margin-top:8.35pt;width:3.6pt;height: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E5C71" w14:paraId="109F18FF" w14:textId="77777777" w:rsidTr="0096006C">
        <w:trPr>
          <w:trHeight w:val="368"/>
        </w:trPr>
        <w:tc>
          <w:tcPr>
            <w:tcW w:w="706" w:type="dxa"/>
          </w:tcPr>
          <w:p w14:paraId="28C97F8B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52EBF47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D6CE114" w14:textId="53EE0ED5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5503B7BF" w14:textId="3B2B7E9B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0AAD016B" w14:textId="65D02FC9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2A1C0FFC" w14:textId="1C23E2E9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119DED2C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2A0746B" w14:textId="77777777" w:rsidR="005E5C71" w:rsidRDefault="005E5C71" w:rsidP="005E5C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F7852D" w14:textId="77777777" w:rsidR="00F22F8E" w:rsidRDefault="00F22F8E" w:rsidP="00AA1748">
      <w:pPr>
        <w:rPr>
          <w:rFonts w:ascii="Times New Roman" w:hAnsi="Times New Roman" w:cs="Times New Roman"/>
          <w:sz w:val="28"/>
          <w:szCs w:val="28"/>
        </w:rPr>
      </w:pPr>
    </w:p>
    <w:p w14:paraId="428EA64F" w14:textId="37A924DA" w:rsidR="00AA1748" w:rsidRDefault="00AA1748" w:rsidP="00AA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алгоритма.</w:t>
      </w:r>
    </w:p>
    <w:p w14:paraId="7A2B388F" w14:textId="77777777" w:rsidR="00F22F8E" w:rsidRDefault="00F22F8E" w:rsidP="00AA1748">
      <w:pPr>
        <w:rPr>
          <w:rFonts w:ascii="Times New Roman" w:hAnsi="Times New Roman" w:cs="Times New Roman"/>
          <w:sz w:val="28"/>
          <w:szCs w:val="28"/>
        </w:rPr>
      </w:pPr>
    </w:p>
    <w:p w14:paraId="758EFCF6" w14:textId="4B864C55" w:rsidR="00AA1748" w:rsidRPr="0021594D" w:rsidRDefault="00AA1748" w:rsidP="00AA174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594D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21594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48"/>
        <w:gridCol w:w="1748"/>
        <w:gridCol w:w="1749"/>
      </w:tblGrid>
      <w:tr w:rsidR="008169BE" w14:paraId="4690FC00" w14:textId="77777777" w:rsidTr="008169BE">
        <w:trPr>
          <w:trHeight w:val="360"/>
        </w:trPr>
        <w:tc>
          <w:tcPr>
            <w:tcW w:w="1748" w:type="dxa"/>
          </w:tcPr>
          <w:p w14:paraId="614DB08A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7C7A7C64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49" w:type="dxa"/>
          </w:tcPr>
          <w:p w14:paraId="0202F581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169BE" w14:paraId="387A2C7A" w14:textId="77777777" w:rsidTr="008169BE">
        <w:trPr>
          <w:trHeight w:val="360"/>
        </w:trPr>
        <w:tc>
          <w:tcPr>
            <w:tcW w:w="1748" w:type="dxa"/>
          </w:tcPr>
          <w:p w14:paraId="4320774D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8" w:type="dxa"/>
          </w:tcPr>
          <w:p w14:paraId="4F8D93A6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749" w:type="dxa"/>
          </w:tcPr>
          <w:p w14:paraId="0566168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8169BE" w14:paraId="20ACB39F" w14:textId="77777777" w:rsidTr="008169BE">
        <w:trPr>
          <w:trHeight w:val="360"/>
        </w:trPr>
        <w:tc>
          <w:tcPr>
            <w:tcW w:w="1748" w:type="dxa"/>
          </w:tcPr>
          <w:p w14:paraId="42092773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8" w:type="dxa"/>
          </w:tcPr>
          <w:p w14:paraId="743B4C87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749" w:type="dxa"/>
          </w:tcPr>
          <w:p w14:paraId="21F3CA8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8169BE" w14:paraId="1CB6E79B" w14:textId="77777777" w:rsidTr="008169BE">
        <w:trPr>
          <w:trHeight w:val="360"/>
        </w:trPr>
        <w:tc>
          <w:tcPr>
            <w:tcW w:w="1748" w:type="dxa"/>
          </w:tcPr>
          <w:p w14:paraId="1C739ECD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8" w:type="dxa"/>
          </w:tcPr>
          <w:p w14:paraId="1A9FCF41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749" w:type="dxa"/>
          </w:tcPr>
          <w:p w14:paraId="7FDEAD9A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8169BE" w14:paraId="0BA4439F" w14:textId="77777777" w:rsidTr="008169BE">
        <w:trPr>
          <w:trHeight w:val="360"/>
        </w:trPr>
        <w:tc>
          <w:tcPr>
            <w:tcW w:w="1748" w:type="dxa"/>
          </w:tcPr>
          <w:p w14:paraId="2FDFE61F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8" w:type="dxa"/>
          </w:tcPr>
          <w:p w14:paraId="3B8C11AC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749" w:type="dxa"/>
          </w:tcPr>
          <w:p w14:paraId="078EC83B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8169BE" w14:paraId="21993935" w14:textId="77777777" w:rsidTr="008169BE">
        <w:trPr>
          <w:trHeight w:val="360"/>
        </w:trPr>
        <w:tc>
          <w:tcPr>
            <w:tcW w:w="1748" w:type="dxa"/>
          </w:tcPr>
          <w:p w14:paraId="37C2E97A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8" w:type="dxa"/>
          </w:tcPr>
          <w:p w14:paraId="4B83C86F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1749" w:type="dxa"/>
          </w:tcPr>
          <w:p w14:paraId="19AD1F5F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8169BE" w14:paraId="6E308DDF" w14:textId="77777777" w:rsidTr="008169BE">
        <w:trPr>
          <w:trHeight w:val="360"/>
        </w:trPr>
        <w:tc>
          <w:tcPr>
            <w:tcW w:w="1748" w:type="dxa"/>
          </w:tcPr>
          <w:p w14:paraId="0E347ADA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8" w:type="dxa"/>
          </w:tcPr>
          <w:p w14:paraId="0E59B37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1749" w:type="dxa"/>
          </w:tcPr>
          <w:p w14:paraId="2245E360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8169BE" w14:paraId="03C338A7" w14:textId="77777777" w:rsidTr="008169BE">
        <w:trPr>
          <w:trHeight w:val="360"/>
        </w:trPr>
        <w:tc>
          <w:tcPr>
            <w:tcW w:w="1748" w:type="dxa"/>
          </w:tcPr>
          <w:p w14:paraId="57BFA676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8" w:type="dxa"/>
          </w:tcPr>
          <w:p w14:paraId="6E61DFD8" w14:textId="6F3FF50E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3BD55FA6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8169BE" w14:paraId="61C382B5" w14:textId="77777777" w:rsidTr="008169BE">
        <w:trPr>
          <w:trHeight w:val="360"/>
        </w:trPr>
        <w:tc>
          <w:tcPr>
            <w:tcW w:w="1748" w:type="dxa"/>
          </w:tcPr>
          <w:p w14:paraId="73610DDF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8" w:type="dxa"/>
          </w:tcPr>
          <w:p w14:paraId="6D5E0E7B" w14:textId="03A8FFC5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4C5E893B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8169BE" w14:paraId="5D89AF19" w14:textId="77777777" w:rsidTr="008169BE">
        <w:trPr>
          <w:trHeight w:val="360"/>
        </w:trPr>
        <w:tc>
          <w:tcPr>
            <w:tcW w:w="1748" w:type="dxa"/>
          </w:tcPr>
          <w:p w14:paraId="247A57A3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8" w:type="dxa"/>
          </w:tcPr>
          <w:p w14:paraId="0480C1B0" w14:textId="0568C86A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5A933CA0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8169BE" w14:paraId="3A5638E3" w14:textId="77777777" w:rsidTr="008169BE">
        <w:trPr>
          <w:trHeight w:val="360"/>
        </w:trPr>
        <w:tc>
          <w:tcPr>
            <w:tcW w:w="1748" w:type="dxa"/>
          </w:tcPr>
          <w:p w14:paraId="060F3E48" w14:textId="77777777" w:rsidR="008169BE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8" w:type="dxa"/>
          </w:tcPr>
          <w:p w14:paraId="11D50EB9" w14:textId="1FDD458E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9" w:type="dxa"/>
          </w:tcPr>
          <w:p w14:paraId="35A29C62" w14:textId="06C21129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</w:t>
            </w:r>
            <w:r w:rsidR="00CE7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169BE" w14:paraId="1FBD19EE" w14:textId="77777777" w:rsidTr="008169BE">
        <w:trPr>
          <w:trHeight w:val="360"/>
        </w:trPr>
        <w:tc>
          <w:tcPr>
            <w:tcW w:w="1748" w:type="dxa"/>
          </w:tcPr>
          <w:p w14:paraId="18D13BC7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515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748" w:type="dxa"/>
          </w:tcPr>
          <w:p w14:paraId="2DEEF69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9" w:type="dxa"/>
          </w:tcPr>
          <w:p w14:paraId="4375F822" w14:textId="77777777" w:rsidR="008169BE" w:rsidRPr="008515D1" w:rsidRDefault="008169BE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698589E3" w14:textId="77777777" w:rsidR="00376BF5" w:rsidRDefault="00376BF5">
      <w:pPr>
        <w:rPr>
          <w:rFonts w:ascii="Times New Roman" w:hAnsi="Times New Roman" w:cs="Times New Roman"/>
          <w:sz w:val="28"/>
          <w:szCs w:val="28"/>
        </w:rPr>
      </w:pPr>
    </w:p>
    <w:p w14:paraId="0B87860E" w14:textId="77777777" w:rsidR="00376BF5" w:rsidRDefault="00376BF5">
      <w:pPr>
        <w:rPr>
          <w:rFonts w:ascii="Times New Roman" w:hAnsi="Times New Roman" w:cs="Times New Roman"/>
          <w:sz w:val="28"/>
          <w:szCs w:val="28"/>
        </w:rPr>
      </w:pPr>
      <w:r w:rsidRPr="00376B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4B296" wp14:editId="5B50682F">
            <wp:extent cx="5939790" cy="427355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3C6" w14:textId="77777777" w:rsidR="00FF2C54" w:rsidRDefault="00F22F8E">
      <w:pPr>
        <w:rPr>
          <w:rFonts w:ascii="Times New Roman" w:hAnsi="Times New Roman" w:cs="Times New Roman"/>
          <w:sz w:val="28"/>
          <w:szCs w:val="28"/>
        </w:rPr>
      </w:pPr>
      <w:r w:rsidRPr="00F22F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732FC" wp14:editId="47698F3E">
            <wp:extent cx="5939790" cy="334264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E710" w14:textId="7AEA8D73" w:rsidR="005A6B3D" w:rsidRDefault="00FF2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13DD3" w14:textId="65F80E71" w:rsidR="005A6B3D" w:rsidRDefault="005A6B3D" w:rsidP="005A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38E283" w14:textId="77777777" w:rsidR="00D06369" w:rsidRDefault="005A6B3D" w:rsidP="00D06369">
      <w:pPr>
        <w:rPr>
          <w:rFonts w:ascii="Times New Roman" w:hAnsi="Times New Roman" w:cs="Times New Roman"/>
          <w:sz w:val="28"/>
          <w:szCs w:val="28"/>
        </w:rPr>
      </w:pPr>
      <w:r w:rsidRPr="001A6781">
        <w:rPr>
          <w:rFonts w:ascii="Times New Roman" w:hAnsi="Times New Roman" w:cs="Times New Roman"/>
          <w:sz w:val="28"/>
          <w:szCs w:val="28"/>
          <w:u w:val="single"/>
        </w:rPr>
        <w:t>Алгоритм решения</w:t>
      </w:r>
      <w:r w:rsidRPr="001A6781">
        <w:rPr>
          <w:rFonts w:ascii="Times New Roman" w:hAnsi="Times New Roman" w:cs="Times New Roman"/>
          <w:sz w:val="28"/>
          <w:szCs w:val="28"/>
        </w:rPr>
        <w:t>:</w:t>
      </w:r>
    </w:p>
    <w:p w14:paraId="57098F75" w14:textId="77777777" w:rsidR="007B3EF1" w:rsidRPr="007B3EF1" w:rsidRDefault="007B3EF1" w:rsidP="007B3EF1">
      <w:p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Q1:</w:t>
      </w:r>
    </w:p>
    <w:p w14:paraId="111AE85A" w14:textId="3954C102" w:rsidR="007B3EF1" w:rsidRDefault="007B3EF1" w:rsidP="007B3E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Если цифра под голов</w:t>
      </w:r>
      <w:r w:rsidR="00F63489">
        <w:rPr>
          <w:rFonts w:ascii="Times New Roman" w:hAnsi="Times New Roman" w:cs="Times New Roman"/>
          <w:sz w:val="28"/>
          <w:szCs w:val="28"/>
        </w:rPr>
        <w:t>к</w:t>
      </w:r>
      <w:r w:rsidRPr="007B3EF1">
        <w:rPr>
          <w:rFonts w:ascii="Times New Roman" w:hAnsi="Times New Roman" w:cs="Times New Roman"/>
          <w:sz w:val="28"/>
          <w:szCs w:val="28"/>
        </w:rPr>
        <w:t>ой машины на ленте чётная или равна 0</w:t>
      </w:r>
      <w:r w:rsidR="00675561">
        <w:rPr>
          <w:rFonts w:ascii="Times New Roman" w:hAnsi="Times New Roman" w:cs="Times New Roman"/>
          <w:sz w:val="28"/>
          <w:szCs w:val="28"/>
        </w:rPr>
        <w:t xml:space="preserve"> </w:t>
      </w:r>
      <w:r w:rsidR="00675561">
        <w:rPr>
          <w:rFonts w:ascii="Times New Roman" w:hAnsi="Times New Roman" w:cs="Times New Roman"/>
          <w:sz w:val="28"/>
          <w:szCs w:val="28"/>
        </w:rPr>
        <w:t>–</w:t>
      </w:r>
      <w:r w:rsidRPr="007B3EF1">
        <w:rPr>
          <w:rFonts w:ascii="Times New Roman" w:hAnsi="Times New Roman" w:cs="Times New Roman"/>
          <w:sz w:val="28"/>
          <w:szCs w:val="28"/>
        </w:rPr>
        <w:t xml:space="preserve"> она заменяется на 0, </w:t>
      </w:r>
      <w:r w:rsidR="00F63489">
        <w:rPr>
          <w:rFonts w:ascii="Times New Roman" w:hAnsi="Times New Roman" w:cs="Times New Roman"/>
          <w:sz w:val="28"/>
          <w:szCs w:val="28"/>
        </w:rPr>
        <w:t>а</w:t>
      </w:r>
      <w:r w:rsidRPr="007B3EF1">
        <w:rPr>
          <w:rFonts w:ascii="Times New Roman" w:hAnsi="Times New Roman" w:cs="Times New Roman"/>
          <w:sz w:val="28"/>
          <w:szCs w:val="28"/>
        </w:rPr>
        <w:t xml:space="preserve"> голов</w:t>
      </w:r>
      <w:r w:rsidR="00F63489">
        <w:rPr>
          <w:rFonts w:ascii="Times New Roman" w:hAnsi="Times New Roman" w:cs="Times New Roman"/>
          <w:sz w:val="28"/>
          <w:szCs w:val="28"/>
        </w:rPr>
        <w:t>к</w:t>
      </w:r>
      <w:r w:rsidRPr="007B3EF1">
        <w:rPr>
          <w:rFonts w:ascii="Times New Roman" w:hAnsi="Times New Roman" w:cs="Times New Roman"/>
          <w:sz w:val="28"/>
          <w:szCs w:val="28"/>
        </w:rPr>
        <w:t>а машины передвигается по ленте влево, её состояние переключается на Q2;</w:t>
      </w:r>
    </w:p>
    <w:p w14:paraId="0C8D709C" w14:textId="5ACB72F1" w:rsidR="007B3EF1" w:rsidRPr="007B3EF1" w:rsidRDefault="007B3EF1" w:rsidP="007B3E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Если цифра под голов</w:t>
      </w:r>
      <w:r w:rsidR="00F63489">
        <w:rPr>
          <w:rFonts w:ascii="Times New Roman" w:hAnsi="Times New Roman" w:cs="Times New Roman"/>
          <w:sz w:val="28"/>
          <w:szCs w:val="28"/>
        </w:rPr>
        <w:t>к</w:t>
      </w:r>
      <w:r w:rsidRPr="007B3EF1">
        <w:rPr>
          <w:rFonts w:ascii="Times New Roman" w:hAnsi="Times New Roman" w:cs="Times New Roman"/>
          <w:sz w:val="28"/>
          <w:szCs w:val="28"/>
        </w:rPr>
        <w:t>ой машины на ленте нечётная</w:t>
      </w:r>
      <w:r w:rsidR="001C1C3C">
        <w:rPr>
          <w:rFonts w:ascii="Times New Roman" w:hAnsi="Times New Roman" w:cs="Times New Roman"/>
          <w:sz w:val="28"/>
          <w:szCs w:val="28"/>
        </w:rPr>
        <w:t xml:space="preserve"> </w:t>
      </w:r>
      <w:r w:rsidR="001C1C3C">
        <w:rPr>
          <w:rFonts w:ascii="Times New Roman" w:hAnsi="Times New Roman" w:cs="Times New Roman"/>
          <w:sz w:val="28"/>
          <w:szCs w:val="28"/>
        </w:rPr>
        <w:t>–</w:t>
      </w:r>
      <w:r w:rsidRPr="007B3EF1">
        <w:rPr>
          <w:rFonts w:ascii="Times New Roman" w:hAnsi="Times New Roman" w:cs="Times New Roman"/>
          <w:sz w:val="28"/>
          <w:szCs w:val="28"/>
        </w:rPr>
        <w:t xml:space="preserve"> она заменяется на 1, </w:t>
      </w:r>
      <w:r w:rsidR="00F63489">
        <w:rPr>
          <w:rFonts w:ascii="Times New Roman" w:hAnsi="Times New Roman" w:cs="Times New Roman"/>
          <w:sz w:val="28"/>
          <w:szCs w:val="28"/>
        </w:rPr>
        <w:t>а</w:t>
      </w:r>
      <w:r w:rsidRPr="007B3EF1">
        <w:rPr>
          <w:rFonts w:ascii="Times New Roman" w:hAnsi="Times New Roman" w:cs="Times New Roman"/>
          <w:sz w:val="28"/>
          <w:szCs w:val="28"/>
        </w:rPr>
        <w:t xml:space="preserve"> голов</w:t>
      </w:r>
      <w:r w:rsidR="00F36FB5">
        <w:rPr>
          <w:rFonts w:ascii="Times New Roman" w:hAnsi="Times New Roman" w:cs="Times New Roman"/>
          <w:sz w:val="28"/>
          <w:szCs w:val="28"/>
        </w:rPr>
        <w:t>к</w:t>
      </w:r>
      <w:r w:rsidRPr="007B3EF1">
        <w:rPr>
          <w:rFonts w:ascii="Times New Roman" w:hAnsi="Times New Roman" w:cs="Times New Roman"/>
          <w:sz w:val="28"/>
          <w:szCs w:val="28"/>
        </w:rPr>
        <w:t>а машины передвигается по ленте влево, её состояние переключается на Q3.</w:t>
      </w:r>
    </w:p>
    <w:p w14:paraId="2925DAC7" w14:textId="77777777" w:rsidR="007B3EF1" w:rsidRPr="007B3EF1" w:rsidRDefault="007B3EF1" w:rsidP="007B3EF1">
      <w:p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Q2:</w:t>
      </w:r>
    </w:p>
    <w:p w14:paraId="2C46D06C" w14:textId="35A44FA5" w:rsidR="002B35E1" w:rsidRDefault="007B3EF1" w:rsidP="002B3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B35E1">
        <w:rPr>
          <w:rFonts w:ascii="Times New Roman" w:hAnsi="Times New Roman" w:cs="Times New Roman"/>
          <w:sz w:val="28"/>
          <w:szCs w:val="28"/>
        </w:rPr>
        <w:t>Любое значение под голов</w:t>
      </w:r>
      <w:r w:rsidR="00F63489">
        <w:rPr>
          <w:rFonts w:ascii="Times New Roman" w:hAnsi="Times New Roman" w:cs="Times New Roman"/>
          <w:sz w:val="28"/>
          <w:szCs w:val="28"/>
        </w:rPr>
        <w:t>к</w:t>
      </w:r>
      <w:r w:rsidRPr="002B35E1">
        <w:rPr>
          <w:rFonts w:ascii="Times New Roman" w:hAnsi="Times New Roman" w:cs="Times New Roman"/>
          <w:sz w:val="28"/>
          <w:szCs w:val="28"/>
        </w:rPr>
        <w:t xml:space="preserve">ой машины на ленте заменяется на 0, </w:t>
      </w:r>
      <w:r w:rsidR="00F63489">
        <w:rPr>
          <w:rFonts w:ascii="Times New Roman" w:hAnsi="Times New Roman" w:cs="Times New Roman"/>
          <w:sz w:val="28"/>
          <w:szCs w:val="28"/>
        </w:rPr>
        <w:t xml:space="preserve">а </w:t>
      </w:r>
      <w:r w:rsidRPr="002B35E1">
        <w:rPr>
          <w:rFonts w:ascii="Times New Roman" w:hAnsi="Times New Roman" w:cs="Times New Roman"/>
          <w:sz w:val="28"/>
          <w:szCs w:val="28"/>
        </w:rPr>
        <w:t xml:space="preserve"> голов</w:t>
      </w:r>
      <w:r w:rsidR="00F63489">
        <w:rPr>
          <w:rFonts w:ascii="Times New Roman" w:hAnsi="Times New Roman" w:cs="Times New Roman"/>
          <w:sz w:val="28"/>
          <w:szCs w:val="28"/>
        </w:rPr>
        <w:t>к</w:t>
      </w:r>
      <w:r w:rsidRPr="002B35E1">
        <w:rPr>
          <w:rFonts w:ascii="Times New Roman" w:hAnsi="Times New Roman" w:cs="Times New Roman"/>
          <w:sz w:val="28"/>
          <w:szCs w:val="28"/>
        </w:rPr>
        <w:t>а машины передвигается по ленте влево;</w:t>
      </w:r>
    </w:p>
    <w:p w14:paraId="33B687B1" w14:textId="3A920DD5" w:rsidR="007B3EF1" w:rsidRPr="002B35E1" w:rsidRDefault="00F63489" w:rsidP="002B35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7B3EF1" w:rsidRPr="002B35E1">
        <w:rPr>
          <w:rFonts w:ascii="Times New Roman" w:hAnsi="Times New Roman" w:cs="Times New Roman"/>
          <w:sz w:val="28"/>
          <w:szCs w:val="28"/>
        </w:rPr>
        <w:t xml:space="preserve"> ячейка под голов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B3EF1" w:rsidRPr="002B35E1">
        <w:rPr>
          <w:rFonts w:ascii="Times New Roman" w:hAnsi="Times New Roman" w:cs="Times New Roman"/>
          <w:sz w:val="28"/>
          <w:szCs w:val="28"/>
        </w:rPr>
        <w:t>ой машины пустая</w:t>
      </w:r>
      <w:r w:rsidR="001C1C3C">
        <w:rPr>
          <w:rFonts w:ascii="Times New Roman" w:hAnsi="Times New Roman" w:cs="Times New Roman"/>
          <w:sz w:val="28"/>
          <w:szCs w:val="28"/>
        </w:rPr>
        <w:t xml:space="preserve"> </w:t>
      </w:r>
      <w:r w:rsidR="001C1C3C">
        <w:rPr>
          <w:rFonts w:ascii="Times New Roman" w:hAnsi="Times New Roman" w:cs="Times New Roman"/>
          <w:sz w:val="28"/>
          <w:szCs w:val="28"/>
        </w:rPr>
        <w:t>–</w:t>
      </w:r>
      <w:r w:rsidR="007B3EF1" w:rsidRPr="002B35E1">
        <w:rPr>
          <w:rFonts w:ascii="Times New Roman" w:hAnsi="Times New Roman" w:cs="Times New Roman"/>
          <w:sz w:val="28"/>
          <w:szCs w:val="28"/>
        </w:rPr>
        <w:t xml:space="preserve"> алгоритм завершается.</w:t>
      </w:r>
    </w:p>
    <w:p w14:paraId="7C805D93" w14:textId="77777777" w:rsidR="007B3EF1" w:rsidRPr="007B3EF1" w:rsidRDefault="007B3EF1" w:rsidP="007B3EF1">
      <w:pPr>
        <w:rPr>
          <w:rFonts w:ascii="Times New Roman" w:hAnsi="Times New Roman" w:cs="Times New Roman"/>
          <w:sz w:val="28"/>
          <w:szCs w:val="28"/>
        </w:rPr>
      </w:pPr>
      <w:r w:rsidRPr="007B3EF1">
        <w:rPr>
          <w:rFonts w:ascii="Times New Roman" w:hAnsi="Times New Roman" w:cs="Times New Roman"/>
          <w:sz w:val="28"/>
          <w:szCs w:val="28"/>
        </w:rPr>
        <w:t>Q3:</w:t>
      </w:r>
    </w:p>
    <w:p w14:paraId="51C6E09F" w14:textId="7E0942C0" w:rsidR="00CB77CF" w:rsidRDefault="00CB77CF" w:rsidP="007B3E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t>Л</w:t>
      </w:r>
      <w:r w:rsidR="007B3EF1" w:rsidRPr="00CB77CF">
        <w:rPr>
          <w:rFonts w:ascii="Times New Roman" w:hAnsi="Times New Roman" w:cs="Times New Roman"/>
          <w:sz w:val="28"/>
          <w:szCs w:val="28"/>
        </w:rPr>
        <w:t>юбое значение под голов</w:t>
      </w:r>
      <w:r w:rsidR="00F63489">
        <w:rPr>
          <w:rFonts w:ascii="Times New Roman" w:hAnsi="Times New Roman" w:cs="Times New Roman"/>
          <w:sz w:val="28"/>
          <w:szCs w:val="28"/>
        </w:rPr>
        <w:t>к</w:t>
      </w:r>
      <w:r w:rsidR="007B3EF1" w:rsidRPr="00CB77CF">
        <w:rPr>
          <w:rFonts w:ascii="Times New Roman" w:hAnsi="Times New Roman" w:cs="Times New Roman"/>
          <w:sz w:val="28"/>
          <w:szCs w:val="28"/>
        </w:rPr>
        <w:t xml:space="preserve">ой машины на ленте заменяется на 1, </w:t>
      </w:r>
      <w:r w:rsidR="008C7A29">
        <w:rPr>
          <w:rFonts w:ascii="Times New Roman" w:hAnsi="Times New Roman" w:cs="Times New Roman"/>
          <w:sz w:val="28"/>
          <w:szCs w:val="28"/>
        </w:rPr>
        <w:t xml:space="preserve">а </w:t>
      </w:r>
      <w:r w:rsidR="007B3EF1" w:rsidRPr="00CB77CF">
        <w:rPr>
          <w:rFonts w:ascii="Times New Roman" w:hAnsi="Times New Roman" w:cs="Times New Roman"/>
          <w:sz w:val="28"/>
          <w:szCs w:val="28"/>
        </w:rPr>
        <w:t xml:space="preserve"> голов</w:t>
      </w:r>
      <w:r w:rsidR="00A62D1D">
        <w:rPr>
          <w:rFonts w:ascii="Times New Roman" w:hAnsi="Times New Roman" w:cs="Times New Roman"/>
          <w:sz w:val="28"/>
          <w:szCs w:val="28"/>
        </w:rPr>
        <w:t>к</w:t>
      </w:r>
      <w:r w:rsidR="007B3EF1" w:rsidRPr="00CB77CF">
        <w:rPr>
          <w:rFonts w:ascii="Times New Roman" w:hAnsi="Times New Roman" w:cs="Times New Roman"/>
          <w:sz w:val="28"/>
          <w:szCs w:val="28"/>
        </w:rPr>
        <w:t>а машины передвигается по ленте влево;</w:t>
      </w:r>
    </w:p>
    <w:p w14:paraId="02E7AAFC" w14:textId="7B167ED7" w:rsidR="00CB77CF" w:rsidRPr="00CB77CF" w:rsidRDefault="00CB77CF" w:rsidP="00CB77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B3EF1" w:rsidRPr="00CB77CF">
        <w:rPr>
          <w:rFonts w:ascii="Times New Roman" w:hAnsi="Times New Roman" w:cs="Times New Roman"/>
          <w:sz w:val="28"/>
          <w:szCs w:val="28"/>
        </w:rPr>
        <w:t>сли ячейка под голов</w:t>
      </w:r>
      <w:r w:rsidR="008C7A29">
        <w:rPr>
          <w:rFonts w:ascii="Times New Roman" w:hAnsi="Times New Roman" w:cs="Times New Roman"/>
          <w:sz w:val="28"/>
          <w:szCs w:val="28"/>
        </w:rPr>
        <w:t>к</w:t>
      </w:r>
      <w:r w:rsidR="007B3EF1" w:rsidRPr="00CB77CF">
        <w:rPr>
          <w:rFonts w:ascii="Times New Roman" w:hAnsi="Times New Roman" w:cs="Times New Roman"/>
          <w:sz w:val="28"/>
          <w:szCs w:val="28"/>
        </w:rPr>
        <w:t>ой машины пустая</w:t>
      </w:r>
      <w:r w:rsidR="008C7A29">
        <w:rPr>
          <w:rFonts w:ascii="Times New Roman" w:hAnsi="Times New Roman" w:cs="Times New Roman"/>
          <w:sz w:val="28"/>
          <w:szCs w:val="28"/>
        </w:rPr>
        <w:t xml:space="preserve"> </w:t>
      </w:r>
      <w:r w:rsidR="001C1C3C">
        <w:rPr>
          <w:rFonts w:ascii="Times New Roman" w:hAnsi="Times New Roman" w:cs="Times New Roman"/>
          <w:sz w:val="28"/>
          <w:szCs w:val="28"/>
        </w:rPr>
        <w:t>–</w:t>
      </w:r>
      <w:r w:rsidR="007B3EF1" w:rsidRPr="00CB77CF">
        <w:rPr>
          <w:rFonts w:ascii="Times New Roman" w:hAnsi="Times New Roman" w:cs="Times New Roman"/>
          <w:sz w:val="28"/>
          <w:szCs w:val="28"/>
        </w:rPr>
        <w:t xml:space="preserve"> алгоритм завершается.</w:t>
      </w:r>
    </w:p>
    <w:p w14:paraId="75A7A19C" w14:textId="7DD2B202" w:rsidR="00CB77CF" w:rsidRDefault="002B35E1" w:rsidP="00CB77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t>Л</w:t>
      </w:r>
      <w:r w:rsidR="007B3EF1" w:rsidRPr="00CB77CF">
        <w:rPr>
          <w:rFonts w:ascii="Times New Roman" w:hAnsi="Times New Roman" w:cs="Times New Roman"/>
          <w:sz w:val="28"/>
          <w:szCs w:val="28"/>
        </w:rPr>
        <w:t>юбое значение под голов</w:t>
      </w:r>
      <w:r w:rsidR="008C7A29">
        <w:rPr>
          <w:rFonts w:ascii="Times New Roman" w:hAnsi="Times New Roman" w:cs="Times New Roman"/>
          <w:sz w:val="28"/>
          <w:szCs w:val="28"/>
        </w:rPr>
        <w:t>к</w:t>
      </w:r>
      <w:r w:rsidR="007B3EF1" w:rsidRPr="00CB77CF">
        <w:rPr>
          <w:rFonts w:ascii="Times New Roman" w:hAnsi="Times New Roman" w:cs="Times New Roman"/>
          <w:sz w:val="28"/>
          <w:szCs w:val="28"/>
        </w:rPr>
        <w:t xml:space="preserve">ой машины на ленте заменяется на 1, </w:t>
      </w:r>
      <w:r w:rsidR="008C7A29">
        <w:rPr>
          <w:rFonts w:ascii="Times New Roman" w:hAnsi="Times New Roman" w:cs="Times New Roman"/>
          <w:sz w:val="28"/>
          <w:szCs w:val="28"/>
        </w:rPr>
        <w:t>а</w:t>
      </w:r>
      <w:r w:rsidR="007B3EF1" w:rsidRPr="00CB77CF">
        <w:rPr>
          <w:rFonts w:ascii="Times New Roman" w:hAnsi="Times New Roman" w:cs="Times New Roman"/>
          <w:sz w:val="28"/>
          <w:szCs w:val="28"/>
        </w:rPr>
        <w:t xml:space="preserve"> голов</w:t>
      </w:r>
      <w:r w:rsidR="008C7A29">
        <w:rPr>
          <w:rFonts w:ascii="Times New Roman" w:hAnsi="Times New Roman" w:cs="Times New Roman"/>
          <w:sz w:val="28"/>
          <w:szCs w:val="28"/>
        </w:rPr>
        <w:t>к</w:t>
      </w:r>
      <w:r w:rsidR="007B3EF1" w:rsidRPr="00CB77CF">
        <w:rPr>
          <w:rFonts w:ascii="Times New Roman" w:hAnsi="Times New Roman" w:cs="Times New Roman"/>
          <w:sz w:val="28"/>
          <w:szCs w:val="28"/>
        </w:rPr>
        <w:t>а машины передвигается по ленте влево;</w:t>
      </w:r>
    </w:p>
    <w:p w14:paraId="38DA4F46" w14:textId="7D20FA9B" w:rsidR="00D06369" w:rsidRPr="00CB77CF" w:rsidRDefault="002B35E1" w:rsidP="00CB77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sz w:val="28"/>
          <w:szCs w:val="28"/>
        </w:rPr>
        <w:t>Е</w:t>
      </w:r>
      <w:r w:rsidR="007B3EF1" w:rsidRPr="00CB77CF">
        <w:rPr>
          <w:rFonts w:ascii="Times New Roman" w:hAnsi="Times New Roman" w:cs="Times New Roman"/>
          <w:sz w:val="28"/>
          <w:szCs w:val="28"/>
        </w:rPr>
        <w:t>сли ячейка под голов</w:t>
      </w:r>
      <w:r w:rsidR="008C7A29">
        <w:rPr>
          <w:rFonts w:ascii="Times New Roman" w:hAnsi="Times New Roman" w:cs="Times New Roman"/>
          <w:sz w:val="28"/>
          <w:szCs w:val="28"/>
        </w:rPr>
        <w:t>к</w:t>
      </w:r>
      <w:r w:rsidR="007B3EF1" w:rsidRPr="00CB77CF">
        <w:rPr>
          <w:rFonts w:ascii="Times New Roman" w:hAnsi="Times New Roman" w:cs="Times New Roman"/>
          <w:sz w:val="28"/>
          <w:szCs w:val="28"/>
        </w:rPr>
        <w:t>ой машины пустая</w:t>
      </w:r>
      <w:r w:rsidR="008C7A29">
        <w:rPr>
          <w:rFonts w:ascii="Times New Roman" w:hAnsi="Times New Roman" w:cs="Times New Roman"/>
          <w:sz w:val="28"/>
          <w:szCs w:val="28"/>
        </w:rPr>
        <w:t xml:space="preserve"> </w:t>
      </w:r>
      <w:r w:rsidR="001C1C3C">
        <w:rPr>
          <w:rFonts w:ascii="Times New Roman" w:hAnsi="Times New Roman" w:cs="Times New Roman"/>
          <w:sz w:val="28"/>
          <w:szCs w:val="28"/>
        </w:rPr>
        <w:t>–</w:t>
      </w:r>
      <w:r w:rsidR="007B3EF1" w:rsidRPr="00CB77CF">
        <w:rPr>
          <w:rFonts w:ascii="Times New Roman" w:hAnsi="Times New Roman" w:cs="Times New Roman"/>
          <w:sz w:val="28"/>
          <w:szCs w:val="28"/>
        </w:rPr>
        <w:t xml:space="preserve"> алгоритм завершается.</w:t>
      </w:r>
    </w:p>
    <w:p w14:paraId="1199EEB0" w14:textId="5B5679DB" w:rsidR="005A6B3D" w:rsidRDefault="005A6B3D" w:rsidP="00D06369">
      <w:pPr>
        <w:rPr>
          <w:rFonts w:ascii="Times New Roman" w:hAnsi="Times New Roman" w:cs="Times New Roman"/>
          <w:sz w:val="28"/>
          <w:szCs w:val="28"/>
        </w:rPr>
      </w:pPr>
      <w:r w:rsidRPr="00B97780">
        <w:rPr>
          <w:rFonts w:ascii="Times New Roman" w:hAnsi="Times New Roman" w:cs="Times New Roman"/>
          <w:sz w:val="28"/>
          <w:szCs w:val="28"/>
          <w:u w:val="single"/>
        </w:rPr>
        <w:t>Лента с указаниями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53C8F5" w14:textId="5F8871F6" w:rsidR="005A6B3D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Изначальная строка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72F301" wp14:editId="04E161E1">
                <wp:simplePos x="0" y="0"/>
                <wp:positionH relativeFrom="column">
                  <wp:posOffset>2468880</wp:posOffset>
                </wp:positionH>
                <wp:positionV relativeFrom="paragraph">
                  <wp:posOffset>52705</wp:posOffset>
                </wp:positionV>
                <wp:extent cx="45719" cy="114300"/>
                <wp:effectExtent l="19050" t="0" r="31115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8B362" id="Arrow: Down 47" o:spid="_x0000_s1026" type="#_x0000_t67" style="position:absolute;margin-left:194.4pt;margin-top:4.15pt;width:3.6pt;height: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5A6B3D" w14:paraId="0A98DA91" w14:textId="77777777" w:rsidTr="0096006C">
        <w:trPr>
          <w:trHeight w:val="368"/>
        </w:trPr>
        <w:tc>
          <w:tcPr>
            <w:tcW w:w="706" w:type="dxa"/>
          </w:tcPr>
          <w:p w14:paraId="45513C71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88881EF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7ED8139" w14:textId="236D2CFA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3D83218D" w14:textId="0380FF98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6AAB00C0" w14:textId="7736A3E7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3D48C07C" w14:textId="1653CAEC" w:rsidR="005A6B3D" w:rsidRPr="00374D1D" w:rsidRDefault="00374D1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6" w:type="dxa"/>
          </w:tcPr>
          <w:p w14:paraId="2B0D1CC1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3114EB6F" w14:textId="77777777" w:rsidR="005A6B3D" w:rsidRDefault="005A6B3D" w:rsidP="0096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05ACF7" w14:textId="77777777" w:rsidR="005A6B3D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574B999" wp14:editId="7A00F9A5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</wp:posOffset>
                </wp:positionV>
                <wp:extent cx="45719" cy="114300"/>
                <wp:effectExtent l="19050" t="0" r="31115" b="3810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9B30" id="Arrow: Down 48" o:spid="_x0000_s1026" type="#_x0000_t67" style="position:absolute;margin-left:157.2pt;margin-top:8.4pt;width:3.6pt;height: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m0dgIAAEA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374D1D" w14:paraId="09BA5F4B" w14:textId="77777777" w:rsidTr="0096006C">
        <w:trPr>
          <w:trHeight w:val="368"/>
        </w:trPr>
        <w:tc>
          <w:tcPr>
            <w:tcW w:w="706" w:type="dxa"/>
          </w:tcPr>
          <w:p w14:paraId="65C953B9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79DD1CC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C866708" w14:textId="59254EF0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4B2B9BB6" w14:textId="74A4B53D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63016E0E" w14:textId="755153E0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48E8003A" w14:textId="7E3EAF65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075D958E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C3F0BF4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E676F1" w14:textId="77777777" w:rsidR="005A6B3D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7631B2" wp14:editId="5B5D2BCA">
                <wp:simplePos x="0" y="0"/>
                <wp:positionH relativeFrom="column">
                  <wp:posOffset>1562100</wp:posOffset>
                </wp:positionH>
                <wp:positionV relativeFrom="paragraph">
                  <wp:posOffset>113665</wp:posOffset>
                </wp:positionV>
                <wp:extent cx="45719" cy="114300"/>
                <wp:effectExtent l="19050" t="0" r="31115" b="3810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0C9E" id="Arrow: Down 49" o:spid="_x0000_s1026" type="#_x0000_t67" style="position:absolute;margin-left:123pt;margin-top:8.95pt;width:3.6pt;height: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374D1D" w14:paraId="03076DED" w14:textId="77777777" w:rsidTr="0096006C">
        <w:trPr>
          <w:trHeight w:val="368"/>
        </w:trPr>
        <w:tc>
          <w:tcPr>
            <w:tcW w:w="706" w:type="dxa"/>
          </w:tcPr>
          <w:p w14:paraId="1D6DEC52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D0FC76E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1627EF0" w14:textId="510D910F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3AAC649A" w14:textId="02F56275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029C3042" w14:textId="4E063768" w:rsidR="00374D1D" w:rsidRDefault="00CB77CF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CF3F76B" w14:textId="0E9E7225" w:rsidR="00374D1D" w:rsidRDefault="007B2FF1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6679A7D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F9E9D59" w14:textId="77777777" w:rsidR="00374D1D" w:rsidRDefault="00374D1D" w:rsidP="00374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BBB8C0" w14:textId="65903AFC" w:rsidR="00CB77CF" w:rsidRDefault="00CB77CF" w:rsidP="00CB7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300" behindDoc="0" locked="0" layoutInCell="1" allowOverlap="1" wp14:anchorId="03915C81" wp14:editId="7FF30E17">
                <wp:simplePos x="0" y="0"/>
                <wp:positionH relativeFrom="column">
                  <wp:posOffset>1127760</wp:posOffset>
                </wp:positionH>
                <wp:positionV relativeFrom="paragraph">
                  <wp:posOffset>114300</wp:posOffset>
                </wp:positionV>
                <wp:extent cx="45719" cy="114300"/>
                <wp:effectExtent l="19050" t="0" r="3111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4781D" id="Arrow: Down 11" o:spid="_x0000_s1026" type="#_x0000_t67" style="position:absolute;margin-left:88.8pt;margin-top:9pt;width:3.6pt;height:9pt;z-index:251660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" adj="1728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CB77CF" w14:paraId="71C99510" w14:textId="77777777" w:rsidTr="000F1C4E">
        <w:trPr>
          <w:trHeight w:val="368"/>
        </w:trPr>
        <w:tc>
          <w:tcPr>
            <w:tcW w:w="706" w:type="dxa"/>
          </w:tcPr>
          <w:p w14:paraId="6DAB945C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A677BDD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F07C399" w14:textId="0BD2DD7F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07E79728" w14:textId="3F91366F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A9E9373" w14:textId="3CE1C822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108B8C48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491500A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65B87E13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6871CF" w14:textId="6933B6A7" w:rsidR="00CB77CF" w:rsidRDefault="00CB77CF" w:rsidP="00CB7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24" behindDoc="0" locked="0" layoutInCell="1" allowOverlap="1" wp14:anchorId="798F788D" wp14:editId="5B5F639B">
                <wp:simplePos x="0" y="0"/>
                <wp:positionH relativeFrom="column">
                  <wp:posOffset>685800</wp:posOffset>
                </wp:positionH>
                <wp:positionV relativeFrom="paragraph">
                  <wp:posOffset>98425</wp:posOffset>
                </wp:positionV>
                <wp:extent cx="45719" cy="11430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33F0" id="Arrow: Down 15" o:spid="_x0000_s1026" type="#_x0000_t67" style="position:absolute;margin-left:54pt;margin-top:7.75pt;width:3.6pt;height:9pt;z-index:251661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C+dgIAAEA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" adj="17280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CB77CF" w14:paraId="2A867709" w14:textId="77777777" w:rsidTr="000F1C4E">
        <w:trPr>
          <w:trHeight w:val="368"/>
        </w:trPr>
        <w:tc>
          <w:tcPr>
            <w:tcW w:w="706" w:type="dxa"/>
          </w:tcPr>
          <w:p w14:paraId="0AE2FABA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0B973F5" w14:textId="315D251B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5A2554C" w14:textId="34A808F2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FAF0F89" w14:textId="1B5226E5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9F3ED2F" w14:textId="6DAC3A53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DDF0BEC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0D9537E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5C65053A" w14:textId="77777777" w:rsidR="00CB77CF" w:rsidRDefault="00CB77CF" w:rsidP="000F1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2E8546" w14:textId="77777777" w:rsidR="00CB77CF" w:rsidRDefault="00CB77CF" w:rsidP="005A6B3D">
      <w:pPr>
        <w:rPr>
          <w:rFonts w:ascii="Times New Roman" w:hAnsi="Times New Roman" w:cs="Times New Roman"/>
          <w:sz w:val="28"/>
          <w:szCs w:val="28"/>
        </w:rPr>
      </w:pPr>
    </w:p>
    <w:p w14:paraId="0DD1EAC2" w14:textId="3AEFC8E5" w:rsidR="00AA390D" w:rsidRPr="00B97780" w:rsidRDefault="005A6B3D" w:rsidP="005A6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алгоритма.</w:t>
      </w:r>
    </w:p>
    <w:tbl>
      <w:tblPr>
        <w:tblStyle w:val="TableGrid"/>
        <w:tblpPr w:leftFromText="180" w:rightFromText="180" w:vertAnchor="text" w:horzAnchor="margin" w:tblpY="731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</w:tblGrid>
      <w:tr w:rsidR="007B561D" w14:paraId="40C9B65F" w14:textId="77777777" w:rsidTr="00AA390D">
        <w:trPr>
          <w:trHeight w:val="366"/>
        </w:trPr>
        <w:tc>
          <w:tcPr>
            <w:tcW w:w="1121" w:type="dxa"/>
          </w:tcPr>
          <w:p w14:paraId="248527F0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</w:tcPr>
          <w:p w14:paraId="2359ECBE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1" w:type="dxa"/>
          </w:tcPr>
          <w:p w14:paraId="4BDC0499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1" w:type="dxa"/>
          </w:tcPr>
          <w:p w14:paraId="52A937AC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B561D" w14:paraId="23B00E12" w14:textId="77777777" w:rsidTr="00AA390D">
        <w:trPr>
          <w:trHeight w:val="366"/>
        </w:trPr>
        <w:tc>
          <w:tcPr>
            <w:tcW w:w="1121" w:type="dxa"/>
          </w:tcPr>
          <w:p w14:paraId="1566422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0F041A93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2B7C356C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571A36AA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23744C19" w14:textId="77777777" w:rsidTr="00AA390D">
        <w:trPr>
          <w:trHeight w:val="366"/>
        </w:trPr>
        <w:tc>
          <w:tcPr>
            <w:tcW w:w="1121" w:type="dxa"/>
          </w:tcPr>
          <w:p w14:paraId="34189B1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2F036175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2FBE88A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3B8CCBD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0431BBEE" w14:textId="77777777" w:rsidTr="00AA390D">
        <w:trPr>
          <w:trHeight w:val="366"/>
        </w:trPr>
        <w:tc>
          <w:tcPr>
            <w:tcW w:w="1121" w:type="dxa"/>
          </w:tcPr>
          <w:p w14:paraId="3F982AE2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4BB1E4B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02A0E8D3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7210A909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4F4802C8" w14:textId="77777777" w:rsidTr="00AA390D">
        <w:trPr>
          <w:trHeight w:val="353"/>
        </w:trPr>
        <w:tc>
          <w:tcPr>
            <w:tcW w:w="1121" w:type="dxa"/>
          </w:tcPr>
          <w:p w14:paraId="03035508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31E1D6E5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3FFDD181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75B2931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495618A0" w14:textId="77777777" w:rsidTr="00AA390D">
        <w:trPr>
          <w:trHeight w:val="366"/>
        </w:trPr>
        <w:tc>
          <w:tcPr>
            <w:tcW w:w="1121" w:type="dxa"/>
          </w:tcPr>
          <w:p w14:paraId="189FA586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14:paraId="3F9DCA9D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2372C712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54BD5CF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67F0DD37" w14:textId="77777777" w:rsidTr="00AA390D">
        <w:trPr>
          <w:trHeight w:val="366"/>
        </w:trPr>
        <w:tc>
          <w:tcPr>
            <w:tcW w:w="1121" w:type="dxa"/>
          </w:tcPr>
          <w:p w14:paraId="06FB9555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7C9CA43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20558125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B4818EC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6665AC04" w14:textId="77777777" w:rsidTr="00AA390D">
        <w:trPr>
          <w:trHeight w:val="366"/>
        </w:trPr>
        <w:tc>
          <w:tcPr>
            <w:tcW w:w="1121" w:type="dxa"/>
          </w:tcPr>
          <w:p w14:paraId="1E636BC3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6729D71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4B2CFFCB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185DED4F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0201E8A1" w14:textId="77777777" w:rsidTr="00AA390D">
        <w:trPr>
          <w:trHeight w:val="366"/>
        </w:trPr>
        <w:tc>
          <w:tcPr>
            <w:tcW w:w="1121" w:type="dxa"/>
          </w:tcPr>
          <w:p w14:paraId="6584F7C2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1" w:type="dxa"/>
          </w:tcPr>
          <w:p w14:paraId="3921B34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5CE88B67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6038E6FA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340B0975" w14:textId="77777777" w:rsidTr="00AA390D">
        <w:trPr>
          <w:trHeight w:val="366"/>
        </w:trPr>
        <w:tc>
          <w:tcPr>
            <w:tcW w:w="1121" w:type="dxa"/>
          </w:tcPr>
          <w:p w14:paraId="1E4619D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1" w:type="dxa"/>
          </w:tcPr>
          <w:p w14:paraId="025B2808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7E1B5ED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7B13720B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33D6BA03" w14:textId="77777777" w:rsidTr="00AA390D">
        <w:trPr>
          <w:trHeight w:val="366"/>
        </w:trPr>
        <w:tc>
          <w:tcPr>
            <w:tcW w:w="1121" w:type="dxa"/>
          </w:tcPr>
          <w:p w14:paraId="267691EA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1" w:type="dxa"/>
          </w:tcPr>
          <w:p w14:paraId="2DC891A1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02879C3E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2781A654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B561D" w14:paraId="178620F6" w14:textId="77777777" w:rsidTr="00AA390D">
        <w:trPr>
          <w:trHeight w:val="366"/>
        </w:trPr>
        <w:tc>
          <w:tcPr>
            <w:tcW w:w="1121" w:type="dxa"/>
          </w:tcPr>
          <w:p w14:paraId="4FAAD93C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3AC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121" w:type="dxa"/>
          </w:tcPr>
          <w:p w14:paraId="685CABF6" w14:textId="77777777" w:rsidR="007B561D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</w:tcPr>
          <w:p w14:paraId="463DDC0D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21" w:type="dxa"/>
          </w:tcPr>
          <w:p w14:paraId="4E2FB6D6" w14:textId="77777777" w:rsidR="007B561D" w:rsidRPr="004B3AC1" w:rsidRDefault="007B561D" w:rsidP="00AA3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62A97F88" w14:textId="7987F946" w:rsidR="00C53402" w:rsidRDefault="005A6B3D" w:rsidP="005A6B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594D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21594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B99F665" w14:textId="77777777" w:rsidR="007B561D" w:rsidRPr="00636EB9" w:rsidRDefault="007B561D" w:rsidP="005A6B3D">
      <w:pPr>
        <w:rPr>
          <w:rFonts w:ascii="Times New Roman" w:hAnsi="Times New Roman" w:cs="Times New Roman"/>
          <w:sz w:val="28"/>
          <w:szCs w:val="28"/>
        </w:rPr>
      </w:pPr>
    </w:p>
    <w:p w14:paraId="5741913B" w14:textId="77777777" w:rsidR="001A6781" w:rsidRDefault="001A6781" w:rsidP="00E21F93">
      <w:pPr>
        <w:rPr>
          <w:rFonts w:ascii="Times New Roman" w:hAnsi="Times New Roman" w:cs="Times New Roman"/>
          <w:sz w:val="28"/>
          <w:szCs w:val="28"/>
        </w:rPr>
      </w:pPr>
    </w:p>
    <w:p w14:paraId="1767FF38" w14:textId="0BB6C58A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7DC4E977" w14:textId="063D6C20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7D69BEB2" w14:textId="5CC59FE8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24948131" w14:textId="702CFC94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08E2BA6C" w14:textId="7D167010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60D603CE" w14:textId="0D5CE88E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40524695" w14:textId="2F6AA868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29CB754D" w14:textId="7D5FC470" w:rsidR="00AA390D" w:rsidRDefault="00AA390D" w:rsidP="00E21F93">
      <w:pPr>
        <w:rPr>
          <w:rFonts w:ascii="Times New Roman" w:hAnsi="Times New Roman" w:cs="Times New Roman"/>
          <w:sz w:val="28"/>
          <w:szCs w:val="28"/>
        </w:rPr>
      </w:pPr>
    </w:p>
    <w:p w14:paraId="0088FF6D" w14:textId="4A55E8B5" w:rsidR="00AA390D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36B3B" wp14:editId="1E51FCA4">
            <wp:extent cx="5939790" cy="42081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6BD6" w14:textId="50A0FA4C" w:rsidR="00AA390D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AF2866" wp14:editId="178F568A">
            <wp:extent cx="5939790" cy="42849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EB2" w14:textId="10E6A716" w:rsidR="000F7B25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14309" wp14:editId="06CA1079">
            <wp:extent cx="5939790" cy="33318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226" w14:textId="5DF0BF2D" w:rsidR="00CB77CF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661918" wp14:editId="7C87533C">
            <wp:extent cx="4917542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748" cy="27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CB7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B8D43" wp14:editId="6471C4F3">
            <wp:extent cx="4936468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7348" cy="29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FE08" w14:textId="62EA66F3" w:rsidR="00CB77CF" w:rsidRPr="001A6781" w:rsidRDefault="00CB77CF" w:rsidP="00E21F93">
      <w:pPr>
        <w:rPr>
          <w:rFonts w:ascii="Times New Roman" w:hAnsi="Times New Roman" w:cs="Times New Roman"/>
          <w:sz w:val="28"/>
          <w:szCs w:val="28"/>
        </w:rPr>
      </w:pPr>
      <w:r w:rsidRPr="00CB7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C6C44" wp14:editId="5C02CB3D">
            <wp:extent cx="4946113" cy="28194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829" cy="28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CF" w:rsidRPr="001A6781" w:rsidSect="00C532F5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226F" w14:textId="77777777" w:rsidR="0015528D" w:rsidRDefault="0015528D" w:rsidP="00C532F5">
      <w:pPr>
        <w:spacing w:after="0" w:line="240" w:lineRule="auto"/>
      </w:pPr>
      <w:r>
        <w:separator/>
      </w:r>
    </w:p>
  </w:endnote>
  <w:endnote w:type="continuationSeparator" w:id="0">
    <w:p w14:paraId="6E80A810" w14:textId="77777777" w:rsidR="0015528D" w:rsidRDefault="0015528D" w:rsidP="00C532F5">
      <w:pPr>
        <w:spacing w:after="0" w:line="240" w:lineRule="auto"/>
      </w:pPr>
      <w:r>
        <w:continuationSeparator/>
      </w:r>
    </w:p>
  </w:endnote>
  <w:endnote w:type="continuationNotice" w:id="1">
    <w:p w14:paraId="4E8F1FD7" w14:textId="77777777" w:rsidR="0015528D" w:rsidRDefault="001552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019125CA" w14:textId="77777777" w:rsidR="00AA30E7" w:rsidRDefault="00AA30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38636451" w14:textId="77777777" w:rsidR="00CC4A34" w:rsidRDefault="00CC4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5C67" w14:textId="77777777" w:rsidR="0015528D" w:rsidRDefault="0015528D" w:rsidP="00C532F5">
      <w:pPr>
        <w:spacing w:after="0" w:line="240" w:lineRule="auto"/>
      </w:pPr>
      <w:r>
        <w:separator/>
      </w:r>
    </w:p>
  </w:footnote>
  <w:footnote w:type="continuationSeparator" w:id="0">
    <w:p w14:paraId="02564E31" w14:textId="77777777" w:rsidR="0015528D" w:rsidRDefault="0015528D" w:rsidP="00C532F5">
      <w:pPr>
        <w:spacing w:after="0" w:line="240" w:lineRule="auto"/>
      </w:pPr>
      <w:r>
        <w:continuationSeparator/>
      </w:r>
    </w:p>
  </w:footnote>
  <w:footnote w:type="continuationNotice" w:id="1">
    <w:p w14:paraId="27B450FD" w14:textId="77777777" w:rsidR="0015528D" w:rsidRDefault="001552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135"/>
    <w:multiLevelType w:val="hybridMultilevel"/>
    <w:tmpl w:val="8DCA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539F"/>
    <w:multiLevelType w:val="hybridMultilevel"/>
    <w:tmpl w:val="571E7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EA0BE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5DDC"/>
    <w:multiLevelType w:val="hybridMultilevel"/>
    <w:tmpl w:val="CFEC1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8109E"/>
    <w:multiLevelType w:val="hybridMultilevel"/>
    <w:tmpl w:val="80467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564"/>
    <w:multiLevelType w:val="hybridMultilevel"/>
    <w:tmpl w:val="00CC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A4921"/>
    <w:multiLevelType w:val="hybridMultilevel"/>
    <w:tmpl w:val="5108270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2206FE"/>
    <w:multiLevelType w:val="hybridMultilevel"/>
    <w:tmpl w:val="00CC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6ABB"/>
    <w:multiLevelType w:val="hybridMultilevel"/>
    <w:tmpl w:val="2F3A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32976"/>
    <w:multiLevelType w:val="hybridMultilevel"/>
    <w:tmpl w:val="00CC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34349"/>
    <w:multiLevelType w:val="hybridMultilevel"/>
    <w:tmpl w:val="6F2EB3B8"/>
    <w:lvl w:ilvl="0" w:tplc="4AAAB0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22C82"/>
    <w:multiLevelType w:val="hybridMultilevel"/>
    <w:tmpl w:val="8A987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2041F"/>
    <w:multiLevelType w:val="hybridMultilevel"/>
    <w:tmpl w:val="7938D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A40AB"/>
    <w:multiLevelType w:val="hybridMultilevel"/>
    <w:tmpl w:val="21B68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A0935"/>
    <w:multiLevelType w:val="hybridMultilevel"/>
    <w:tmpl w:val="44E6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94040"/>
    <w:multiLevelType w:val="hybridMultilevel"/>
    <w:tmpl w:val="44E6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02CC4"/>
    <w:multiLevelType w:val="hybridMultilevel"/>
    <w:tmpl w:val="0D561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8212A"/>
    <w:multiLevelType w:val="hybridMultilevel"/>
    <w:tmpl w:val="E9A0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2EF8"/>
    <w:multiLevelType w:val="hybridMultilevel"/>
    <w:tmpl w:val="284E8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23"/>
  </w:num>
  <w:num w:numId="5">
    <w:abstractNumId w:val="16"/>
  </w:num>
  <w:num w:numId="6">
    <w:abstractNumId w:val="25"/>
  </w:num>
  <w:num w:numId="7">
    <w:abstractNumId w:val="17"/>
  </w:num>
  <w:num w:numId="8">
    <w:abstractNumId w:val="21"/>
  </w:num>
  <w:num w:numId="9">
    <w:abstractNumId w:val="1"/>
  </w:num>
  <w:num w:numId="10">
    <w:abstractNumId w:val="19"/>
  </w:num>
  <w:num w:numId="11">
    <w:abstractNumId w:val="20"/>
  </w:num>
  <w:num w:numId="12">
    <w:abstractNumId w:val="15"/>
  </w:num>
  <w:num w:numId="13">
    <w:abstractNumId w:val="12"/>
  </w:num>
  <w:num w:numId="14">
    <w:abstractNumId w:val="18"/>
  </w:num>
  <w:num w:numId="15">
    <w:abstractNumId w:val="8"/>
  </w:num>
  <w:num w:numId="16">
    <w:abstractNumId w:val="10"/>
  </w:num>
  <w:num w:numId="17">
    <w:abstractNumId w:val="22"/>
  </w:num>
  <w:num w:numId="18">
    <w:abstractNumId w:val="14"/>
  </w:num>
  <w:num w:numId="19">
    <w:abstractNumId w:val="11"/>
  </w:num>
  <w:num w:numId="20">
    <w:abstractNumId w:val="6"/>
  </w:num>
  <w:num w:numId="21">
    <w:abstractNumId w:val="0"/>
  </w:num>
  <w:num w:numId="22">
    <w:abstractNumId w:val="13"/>
  </w:num>
  <w:num w:numId="23">
    <w:abstractNumId w:val="4"/>
  </w:num>
  <w:num w:numId="24">
    <w:abstractNumId w:val="3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52D95"/>
    <w:rsid w:val="00077E91"/>
    <w:rsid w:val="000C69F0"/>
    <w:rsid w:val="000E214D"/>
    <w:rsid w:val="000E4B2E"/>
    <w:rsid w:val="000F7B25"/>
    <w:rsid w:val="001254BD"/>
    <w:rsid w:val="001270E2"/>
    <w:rsid w:val="001403A7"/>
    <w:rsid w:val="001500C3"/>
    <w:rsid w:val="0015528D"/>
    <w:rsid w:val="00156E0A"/>
    <w:rsid w:val="00163CE4"/>
    <w:rsid w:val="00166D8F"/>
    <w:rsid w:val="0019155C"/>
    <w:rsid w:val="001A6781"/>
    <w:rsid w:val="001B0F10"/>
    <w:rsid w:val="001C1C3C"/>
    <w:rsid w:val="001C35C2"/>
    <w:rsid w:val="001F6C43"/>
    <w:rsid w:val="00205E41"/>
    <w:rsid w:val="0021594D"/>
    <w:rsid w:val="00223023"/>
    <w:rsid w:val="00230DFF"/>
    <w:rsid w:val="002457E8"/>
    <w:rsid w:val="00252BDA"/>
    <w:rsid w:val="00267965"/>
    <w:rsid w:val="00272C02"/>
    <w:rsid w:val="002B257C"/>
    <w:rsid w:val="002B35E1"/>
    <w:rsid w:val="002C4FE5"/>
    <w:rsid w:val="002D60EE"/>
    <w:rsid w:val="002E4DAC"/>
    <w:rsid w:val="002E5754"/>
    <w:rsid w:val="002F4A86"/>
    <w:rsid w:val="003019F8"/>
    <w:rsid w:val="0031691D"/>
    <w:rsid w:val="003321BC"/>
    <w:rsid w:val="003650B2"/>
    <w:rsid w:val="00374D1D"/>
    <w:rsid w:val="00376BF5"/>
    <w:rsid w:val="00386AD1"/>
    <w:rsid w:val="004502C4"/>
    <w:rsid w:val="00467C85"/>
    <w:rsid w:val="00495751"/>
    <w:rsid w:val="004A7408"/>
    <w:rsid w:val="004C776A"/>
    <w:rsid w:val="004E10FF"/>
    <w:rsid w:val="004E2A7D"/>
    <w:rsid w:val="004F27BF"/>
    <w:rsid w:val="004F68CD"/>
    <w:rsid w:val="00532D8F"/>
    <w:rsid w:val="00556180"/>
    <w:rsid w:val="00567177"/>
    <w:rsid w:val="005710F4"/>
    <w:rsid w:val="005A6B3D"/>
    <w:rsid w:val="005C4D10"/>
    <w:rsid w:val="005E5C71"/>
    <w:rsid w:val="006013D5"/>
    <w:rsid w:val="00602E24"/>
    <w:rsid w:val="0062352A"/>
    <w:rsid w:val="00636EB9"/>
    <w:rsid w:val="00651EB5"/>
    <w:rsid w:val="006705F5"/>
    <w:rsid w:val="00675561"/>
    <w:rsid w:val="00680F3B"/>
    <w:rsid w:val="00683C5D"/>
    <w:rsid w:val="00685EAB"/>
    <w:rsid w:val="00686E1E"/>
    <w:rsid w:val="006A7A52"/>
    <w:rsid w:val="006B2AC3"/>
    <w:rsid w:val="006D3442"/>
    <w:rsid w:val="00733416"/>
    <w:rsid w:val="00733CD3"/>
    <w:rsid w:val="00771122"/>
    <w:rsid w:val="007A0F5C"/>
    <w:rsid w:val="007A1862"/>
    <w:rsid w:val="007B2FF1"/>
    <w:rsid w:val="007B3EF1"/>
    <w:rsid w:val="007B561D"/>
    <w:rsid w:val="007E4E70"/>
    <w:rsid w:val="007F1872"/>
    <w:rsid w:val="008169BE"/>
    <w:rsid w:val="008243F0"/>
    <w:rsid w:val="00834E80"/>
    <w:rsid w:val="00853D2A"/>
    <w:rsid w:val="00877EE0"/>
    <w:rsid w:val="00880ED0"/>
    <w:rsid w:val="00882818"/>
    <w:rsid w:val="008C332A"/>
    <w:rsid w:val="008C7A29"/>
    <w:rsid w:val="008E0630"/>
    <w:rsid w:val="00912633"/>
    <w:rsid w:val="00923726"/>
    <w:rsid w:val="00954340"/>
    <w:rsid w:val="0096006C"/>
    <w:rsid w:val="00960AFE"/>
    <w:rsid w:val="00967649"/>
    <w:rsid w:val="00986525"/>
    <w:rsid w:val="00994065"/>
    <w:rsid w:val="009A058D"/>
    <w:rsid w:val="009A3231"/>
    <w:rsid w:val="009A45CD"/>
    <w:rsid w:val="009B5DA8"/>
    <w:rsid w:val="009C496F"/>
    <w:rsid w:val="009D7132"/>
    <w:rsid w:val="00A01176"/>
    <w:rsid w:val="00A11154"/>
    <w:rsid w:val="00A17BE8"/>
    <w:rsid w:val="00A40E85"/>
    <w:rsid w:val="00A62D1D"/>
    <w:rsid w:val="00A62E5E"/>
    <w:rsid w:val="00A83F45"/>
    <w:rsid w:val="00A9752F"/>
    <w:rsid w:val="00AA16E0"/>
    <w:rsid w:val="00AA1748"/>
    <w:rsid w:val="00AA30E7"/>
    <w:rsid w:val="00AA390D"/>
    <w:rsid w:val="00AB2C4D"/>
    <w:rsid w:val="00AC2ED5"/>
    <w:rsid w:val="00AF5CC2"/>
    <w:rsid w:val="00B05C52"/>
    <w:rsid w:val="00B235CB"/>
    <w:rsid w:val="00B90988"/>
    <w:rsid w:val="00B97780"/>
    <w:rsid w:val="00BD1304"/>
    <w:rsid w:val="00BD1EC8"/>
    <w:rsid w:val="00BD6315"/>
    <w:rsid w:val="00C22733"/>
    <w:rsid w:val="00C31EBD"/>
    <w:rsid w:val="00C532F5"/>
    <w:rsid w:val="00C53402"/>
    <w:rsid w:val="00C55E64"/>
    <w:rsid w:val="00C6791A"/>
    <w:rsid w:val="00C9539A"/>
    <w:rsid w:val="00CA3095"/>
    <w:rsid w:val="00CB77CF"/>
    <w:rsid w:val="00CC4A34"/>
    <w:rsid w:val="00CE1C73"/>
    <w:rsid w:val="00CE7D51"/>
    <w:rsid w:val="00D06369"/>
    <w:rsid w:val="00D601E7"/>
    <w:rsid w:val="00DB14E4"/>
    <w:rsid w:val="00DC27B9"/>
    <w:rsid w:val="00DE64C6"/>
    <w:rsid w:val="00E21F93"/>
    <w:rsid w:val="00E257FE"/>
    <w:rsid w:val="00E26F6C"/>
    <w:rsid w:val="00E30339"/>
    <w:rsid w:val="00E466B1"/>
    <w:rsid w:val="00E53A0D"/>
    <w:rsid w:val="00E772CA"/>
    <w:rsid w:val="00E96F0E"/>
    <w:rsid w:val="00EA5436"/>
    <w:rsid w:val="00EB4576"/>
    <w:rsid w:val="00EB7428"/>
    <w:rsid w:val="00EC291E"/>
    <w:rsid w:val="00F133F2"/>
    <w:rsid w:val="00F15215"/>
    <w:rsid w:val="00F22F8E"/>
    <w:rsid w:val="00F32661"/>
    <w:rsid w:val="00F36FB5"/>
    <w:rsid w:val="00F63489"/>
    <w:rsid w:val="00F90FEB"/>
    <w:rsid w:val="00FA6763"/>
    <w:rsid w:val="00FB16FB"/>
    <w:rsid w:val="00FC4B66"/>
    <w:rsid w:val="00FC5BB4"/>
    <w:rsid w:val="00FD5122"/>
    <w:rsid w:val="00FE3228"/>
    <w:rsid w:val="00FF1AC1"/>
    <w:rsid w:val="00FF2C54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2C4745"/>
  <w15:chartTrackingRefBased/>
  <w15:docId w15:val="{8C48EFC2-BF6F-45F8-A694-814D9966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3D"/>
  </w:style>
  <w:style w:type="paragraph" w:styleId="Heading1">
    <w:name w:val="heading 1"/>
    <w:basedOn w:val="Normal"/>
    <w:next w:val="Normal"/>
    <w:link w:val="Heading1Char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F5"/>
  </w:style>
  <w:style w:type="paragraph" w:styleId="Footer">
    <w:name w:val="footer"/>
    <w:basedOn w:val="Normal"/>
    <w:link w:val="FooterChar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F5"/>
  </w:style>
  <w:style w:type="paragraph" w:styleId="ListParagraph">
    <w:name w:val="List Paragraph"/>
    <w:basedOn w:val="Normal"/>
    <w:uiPriority w:val="34"/>
    <w:qFormat/>
    <w:rsid w:val="00A01176"/>
    <w:pPr>
      <w:ind w:left="720"/>
      <w:contextualSpacing/>
    </w:pPr>
  </w:style>
  <w:style w:type="paragraph" w:customStyle="1" w:styleId="a">
    <w:name w:val="Заголок"/>
    <w:basedOn w:val="Heading1"/>
    <w:link w:val="a0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F61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322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Анастасия Челпанова</cp:lastModifiedBy>
  <cp:revision>21</cp:revision>
  <dcterms:created xsi:type="dcterms:W3CDTF">2024-10-21T22:52:00Z</dcterms:created>
  <dcterms:modified xsi:type="dcterms:W3CDTF">2024-10-23T21:15:00Z</dcterms:modified>
</cp:coreProperties>
</file>